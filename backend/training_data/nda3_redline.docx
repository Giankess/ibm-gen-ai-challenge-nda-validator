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A23B1" w14:textId="77777777" w:rsidR="000B5548" w:rsidRDefault="000B5548">
      <w:pPr>
        <w:pStyle w:val="HeadingTitle"/>
      </w:pPr>
      <w:r>
        <w:t xml:space="preserve">Confidentiality </w:t>
      </w:r>
      <w:r w:rsidR="00AC18B0">
        <w:t xml:space="preserve">and Nondisclosure </w:t>
      </w:r>
      <w:r>
        <w:t>Agreement</w:t>
      </w:r>
    </w:p>
    <w:p w14:paraId="33380D66" w14:textId="77777777" w:rsidR="000B5548" w:rsidRDefault="000B5548">
      <w:pPr>
        <w:pStyle w:val="Bodyclause"/>
      </w:pPr>
      <w:r>
        <w:t xml:space="preserve">This Confidentiality </w:t>
      </w:r>
      <w:r w:rsidR="00AC18B0">
        <w:t xml:space="preserve">and Nondisclosure </w:t>
      </w:r>
      <w:r>
        <w:t>Agreement (the “</w:t>
      </w:r>
      <w:r>
        <w:rPr>
          <w:rStyle w:val="Defterm"/>
        </w:rPr>
        <w:t>Agreement</w:t>
      </w:r>
      <w:r>
        <w:t>”), dated as of</w:t>
      </w:r>
      <w:r w:rsidR="005F300E">
        <w:t xml:space="preserve"> </w:t>
      </w:r>
      <w:r w:rsidR="00E12B93">
        <w:t>September</w:t>
      </w:r>
      <w:r w:rsidR="000D7B1E">
        <w:t xml:space="preserve"> </w:t>
      </w:r>
      <w:r w:rsidR="00583ED1">
        <w:t>13</w:t>
      </w:r>
      <w:r w:rsidR="000D7B1E">
        <w:t xml:space="preserve">, 2023 </w:t>
      </w:r>
      <w:r>
        <w:t>(“</w:t>
      </w:r>
      <w:r>
        <w:rPr>
          <w:rStyle w:val="Defterm"/>
        </w:rPr>
        <w:t>Effective Date</w:t>
      </w:r>
      <w:r>
        <w:t xml:space="preserve">”), is between </w:t>
      </w:r>
      <w:r w:rsidR="005C0EC4">
        <w:t>that certain client</w:t>
      </w:r>
      <w:r>
        <w:t xml:space="preserve">, located at </w:t>
      </w:r>
      <w:r w:rsidR="005C0EC4">
        <w:t>that certain address, as listed in Schedule A to this Agreement</w:t>
      </w:r>
      <w:r>
        <w:t xml:space="preserve"> (“</w:t>
      </w:r>
      <w:r>
        <w:rPr>
          <w:rStyle w:val="Defterm"/>
        </w:rPr>
        <w:t>Disclosing Party</w:t>
      </w:r>
      <w:r>
        <w:t xml:space="preserve">”), and </w:t>
      </w:r>
      <w:r w:rsidR="005C0EC4">
        <w:t>that certain recipient</w:t>
      </w:r>
      <w:r>
        <w:t>, located at</w:t>
      </w:r>
      <w:r w:rsidR="005C0EC4">
        <w:t xml:space="preserve"> that certain address, as listed in the signatures to this Agreement</w:t>
      </w:r>
      <w:r>
        <w:t xml:space="preserve"> (“</w:t>
      </w:r>
      <w:r>
        <w:rPr>
          <w:rStyle w:val="Defterm"/>
        </w:rPr>
        <w:t>Recipient</w:t>
      </w:r>
      <w:r>
        <w:t>”).</w:t>
      </w:r>
    </w:p>
    <w:p w14:paraId="0866E291" w14:textId="77777777" w:rsidR="000B5548" w:rsidRDefault="000B5548">
      <w:pPr>
        <w:pStyle w:val="sfalevel1"/>
      </w:pPr>
      <w:bookmarkStart w:id="0" w:name="a862033"/>
      <w:bookmarkStart w:id="1" w:name="main"/>
      <w:r>
        <w:t>In connection with the evaluation of a possible business transaction between the parties hereto (the “</w:t>
      </w:r>
      <w:r>
        <w:rPr>
          <w:rStyle w:val="Defterm"/>
        </w:rPr>
        <w:t>Purpose</w:t>
      </w:r>
      <w:r>
        <w:t xml:space="preserve">”), Disclosing Party may disclose to Recipient, or Recipient may otherwise receive access to, Confidential Information (as defined below). Recipient shall use the Confidential Information solely for the Purpose and, subject to </w:t>
      </w:r>
      <w:r>
        <w:rPr>
          <w:b/>
        </w:rPr>
        <w:t xml:space="preserve">Section </w:t>
      </w:r>
      <w:r>
        <w:fldChar w:fldCharType="begin"/>
      </w:r>
      <w:r>
        <w:rPr>
          <w:b/>
        </w:rPr>
        <w:instrText xml:space="preserve">REF "a150430" \h \w </w:instrText>
      </w:r>
      <w:r>
        <w:fldChar w:fldCharType="separate"/>
      </w:r>
      <w:r w:rsidR="00583ED1">
        <w:rPr>
          <w:b/>
        </w:rPr>
        <w:t>3</w:t>
      </w:r>
      <w:r>
        <w:fldChar w:fldCharType="end"/>
      </w:r>
      <w:r>
        <w:t>, shall not disclose or permit access to Confidential Information other than to its affiliates and its or their employees, officers, directors, shareholders, attorneys, accountants</w:t>
      </w:r>
      <w:r w:rsidR="00915CDC">
        <w:t>, financing sources, consultants</w:t>
      </w:r>
      <w:r>
        <w:t xml:space="preserve"> and financial advisors (collectively, “</w:t>
      </w:r>
      <w:r>
        <w:rPr>
          <w:rStyle w:val="Defterm"/>
        </w:rPr>
        <w:t>Representatives</w:t>
      </w:r>
      <w:r>
        <w:t xml:space="preserve">”) who: (a) need to know such Confidential Information for the Purpose; (b) know of the existence and terms of this Agreement; and (c) are bound by confidentiality obligations no less protective of the Confidential Information than the terms contained herein. </w:t>
      </w:r>
      <w:proofErr w:type="gramStart"/>
      <w:r>
        <w:t>Recipient shall</w:t>
      </w:r>
      <w:proofErr w:type="gramEnd"/>
      <w:r>
        <w:t xml:space="preserve"> safeguard the Confidential Information from unauthorized use, access or disclosure using at least the degree of care it uses to protect its most sensitive information and no less than a reasonable degree of care. </w:t>
      </w:r>
      <w:proofErr w:type="gramStart"/>
      <w:r>
        <w:t>Recipient</w:t>
      </w:r>
      <w:proofErr w:type="gramEnd"/>
      <w:r>
        <w:t xml:space="preserve"> shall promptly notify </w:t>
      </w:r>
      <w:proofErr w:type="gramStart"/>
      <w:r>
        <w:t>Disclosing</w:t>
      </w:r>
      <w:proofErr w:type="gramEnd"/>
      <w:r>
        <w:t xml:space="preserve"> Party of any unauthorized use or disclosure of Confidential Information and take all reasonable steps to prevent further use or disclosure. Recipient will be responsible for any breach of this Agreement caused by its Representatives.</w:t>
      </w:r>
      <w:bookmarkEnd w:id="0"/>
    </w:p>
    <w:p w14:paraId="6E0E865A" w14:textId="77777777" w:rsidR="000B5548" w:rsidRDefault="000B5548" w:rsidP="008552B4">
      <w:pPr>
        <w:pPrChange w:id="2" w:author="Schneider Res" w:date="2025-04-01T14:31:00Z">
          <w:pPr>
            <w:pStyle w:val="sfalevel1"/>
          </w:pPr>
        </w:pPrChange>
      </w:pPr>
      <w:bookmarkStart w:id="3" w:name="a684496"/>
      <w:r>
        <w:t>“</w:t>
      </w:r>
      <w:r>
        <w:rPr>
          <w:rStyle w:val="Defterm"/>
        </w:rPr>
        <w:t>Confidential Information</w:t>
      </w:r>
      <w:r>
        <w:t>” means all non-public, proprietary or confidential information of Disclosing Party, in oral, written, electronic or other tangible or intangible form, whether or not marked or designated as “confidential,” and all notes, analyses, summaries and other materials prepared by Recipient or any of its Representatives that contain, are based on or otherwise reflect, to any degree, any of the foregoing (“</w:t>
      </w:r>
      <w:r>
        <w:rPr>
          <w:rStyle w:val="Defterm"/>
        </w:rPr>
        <w:t>Notes</w:t>
      </w:r>
      <w:r>
        <w:t>”); provided, however, that Confidential Information does not include any information that: (a) is or becomes generally available to the public other than as a result of Recipient's or its Representatives' act or omission; (b) is obtained by Recipient or its Representatives on a non-confidential basis from a third party that was not legally or contractually restricted from disclosing such information</w:t>
      </w:r>
      <w:r w:rsidR="005D6A6D">
        <w:t>, as established by documentary evidence</w:t>
      </w:r>
      <w:r>
        <w:t xml:space="preserve">; (c) </w:t>
      </w:r>
      <w:ins w:id="4" w:author="Schneider Res" w:date="2025-04-01T14:31:00Z">
        <w:r w:rsidR="008552B4" w:rsidRPr="00DE0B51">
          <w:t xml:space="preserve">was in Recipient's or its Representatives' possession, as established by documentary evidence, prior to Disclosing Party's disclosure hereunder; or (d) </w:t>
        </w:r>
      </w:ins>
      <w:r>
        <w:t>was or is independently developed by Recipient or its Representatives, as established by documentary evidence, without using any Confidential Information. Confidential Information also includes: (x) the facts that the parties are in discussions regarding the Purpose and that Confidential Information has been disclosed; and (y) any terms, conditions or arrangements discussed.</w:t>
      </w:r>
      <w:bookmarkEnd w:id="3"/>
    </w:p>
    <w:p w14:paraId="3E4514F2" w14:textId="77777777" w:rsidR="000B5548" w:rsidRDefault="000B5548">
      <w:pPr>
        <w:pStyle w:val="sfalevel1"/>
      </w:pPr>
      <w:bookmarkStart w:id="5" w:name="a150430"/>
      <w:r>
        <w:lastRenderedPageBreak/>
        <w:t xml:space="preserve">If </w:t>
      </w:r>
      <w:proofErr w:type="gramStart"/>
      <w:r>
        <w:t>Recipient</w:t>
      </w:r>
      <w:proofErr w:type="gramEnd"/>
      <w:r>
        <w:t xml:space="preserve"> or any of its Representatives is required by law or a valid legal order to disclose any Confidential Information, </w:t>
      </w:r>
      <w:proofErr w:type="gramStart"/>
      <w:r>
        <w:t>Recipient</w:t>
      </w:r>
      <w:proofErr w:type="gramEnd"/>
      <w:r>
        <w:t xml:space="preserve"> shall, prior to such disclosure, notify </w:t>
      </w:r>
      <w:proofErr w:type="gramStart"/>
      <w:r>
        <w:t>Disclosing</w:t>
      </w:r>
      <w:proofErr w:type="gramEnd"/>
      <w:r>
        <w:t xml:space="preserve"> Party of such requirements so that </w:t>
      </w:r>
      <w:proofErr w:type="gramStart"/>
      <w:r>
        <w:t>Disclosing</w:t>
      </w:r>
      <w:proofErr w:type="gramEnd"/>
      <w:r>
        <w:t xml:space="preserve"> Party may seek a protective order or other remedy, and </w:t>
      </w:r>
      <w:proofErr w:type="gramStart"/>
      <w:r>
        <w:t>Recipient</w:t>
      </w:r>
      <w:proofErr w:type="gramEnd"/>
      <w:r>
        <w:t xml:space="preserve"> shall reasonably assist </w:t>
      </w:r>
      <w:proofErr w:type="gramStart"/>
      <w:r>
        <w:t>Disclosing</w:t>
      </w:r>
      <w:proofErr w:type="gramEnd"/>
      <w:r>
        <w:t xml:space="preserve"> Party therewith. If Recipient remains legally compelled to make such disclosure, it shall: (a) only disclose that portion of the Confidential Information that, in the opinion of its legal counsel, Recipient is required to disclose; and (b) use reasonable efforts to ensure that such Confidential Information is afforded confidential treatment. </w:t>
      </w:r>
      <w:bookmarkEnd w:id="5"/>
    </w:p>
    <w:p w14:paraId="7B415144" w14:textId="77777777" w:rsidR="000B5548" w:rsidRDefault="000B5548" w:rsidP="008552B4">
      <w:pPr>
        <w:pPrChange w:id="6" w:author="Schneider Res" w:date="2025-04-01T14:31:00Z">
          <w:pPr>
            <w:pStyle w:val="sfalevel1"/>
          </w:pPr>
        </w:pPrChange>
      </w:pPr>
      <w:bookmarkStart w:id="7" w:name="a812672"/>
      <w:r>
        <w:t xml:space="preserve">Upon the expiration of this Agreement or otherwise at Disclosing Party's request, Recipient shall promptly, at Disclosing Party's option, </w:t>
      </w:r>
      <w:ins w:id="8" w:author="Schneider Res" w:date="2025-04-01T14:30:00Z">
        <w:r w:rsidR="008552B4" w:rsidRPr="00DE0B51">
          <w:t xml:space="preserve">either </w:t>
        </w:r>
      </w:ins>
      <w:r>
        <w:t xml:space="preserve">return </w:t>
      </w:r>
      <w:ins w:id="9" w:author="Schneider Res" w:date="2025-04-01T14:31:00Z">
        <w:r w:rsidR="008552B4">
          <w:t xml:space="preserve">or destroy </w:t>
        </w:r>
      </w:ins>
      <w:r>
        <w:t>to Disclosing Party all Confidential Information in its and its Representatives’ possession other than Notes, and destroy all Notes, and certify in writing to Disclosing Party the destruction thereof.</w:t>
      </w:r>
      <w:bookmarkEnd w:id="7"/>
      <w:r w:rsidR="001F4C5F">
        <w:t xml:space="preserve">  </w:t>
      </w:r>
      <w:r w:rsidR="001F4C5F" w:rsidRPr="001F4C5F">
        <w:t xml:space="preserve">Provided, however, that Recipient shall: </w:t>
      </w:r>
      <w:r w:rsidR="001F4C5F">
        <w:t>(</w:t>
      </w:r>
      <w:r w:rsidR="001F4C5F" w:rsidRPr="001F4C5F">
        <w:t xml:space="preserve">a) be permitted to retain copies of the Confidential Information in accordance with policies and procedures implemented by Recipient in order to comply with applicable law; and </w:t>
      </w:r>
      <w:r w:rsidR="001F4C5F">
        <w:t>(</w:t>
      </w:r>
      <w:r w:rsidR="001F4C5F" w:rsidRPr="001F4C5F">
        <w:t>b) not be required to destroy any computer records or files containing Confidential Information that have been created pursuant to automatic archiving and back-up procedures that cannot be reasonably deleted.</w:t>
      </w:r>
    </w:p>
    <w:p w14:paraId="13D7973D" w14:textId="77777777" w:rsidR="000B5548" w:rsidRDefault="000B5548">
      <w:pPr>
        <w:pStyle w:val="sfalevel1"/>
      </w:pPr>
      <w:bookmarkStart w:id="10" w:name="a304013"/>
      <w:r>
        <w:t xml:space="preserve">Disclosing Party has no obligation under this Agreement to (a) disclose any Confidential Information or (b) negotiate for, </w:t>
      </w:r>
      <w:proofErr w:type="gramStart"/>
      <w:r>
        <w:t>enter into</w:t>
      </w:r>
      <w:proofErr w:type="gramEnd"/>
      <w:r>
        <w:t xml:space="preserve"> or otherwise pursue the Purpose. Disclosing Party provides all Confidential Information without any representation or warranty, expressed or implied, as to the accuracy or completeness thereof, and Disclosing Party will have no liability to Recipient or any other person relating to Recipient's use of any of the Confidential Information or any errors therein or omissions therefrom.</w:t>
      </w:r>
      <w:bookmarkEnd w:id="10"/>
    </w:p>
    <w:p w14:paraId="50D1CA9D" w14:textId="77777777" w:rsidR="000B5548" w:rsidRDefault="000B5548">
      <w:pPr>
        <w:pStyle w:val="sfalevel1"/>
      </w:pPr>
      <w:bookmarkStart w:id="11" w:name="a827398"/>
      <w:r>
        <w:t>Disclosing Party retains its entire right, title and interest in and to all Confidential Information, and no disclosure of Confidential Information hereunder will be construed as a license, assignment or other transfer of any such right, title and interest to Recipient or any other person.</w:t>
      </w:r>
      <w:bookmarkEnd w:id="11"/>
    </w:p>
    <w:p w14:paraId="1B56BF81" w14:textId="77777777" w:rsidR="008552B4" w:rsidRDefault="000B5548" w:rsidP="008552B4">
      <w:pPr>
        <w:rPr>
          <w:ins w:id="12" w:author="Schneider Res" w:date="2025-04-01T14:30:00Z"/>
        </w:rPr>
      </w:pPr>
      <w:r>
        <w:t>The Recipient shall not, and shall not permit its affiliates to, directly or indirectly</w:t>
      </w:r>
      <w:r w:rsidR="0090744E">
        <w:t xml:space="preserve">, </w:t>
      </w:r>
      <w:r>
        <w:t>solicit for employment or engagement, or hire or engage, any employee or contractor of the Disclosing Party or its subsidiaries with whom Recipient has had contact or who became known to Recipient in connection with its evaluation of a possible business transaction with the Disclosing Party</w:t>
      </w:r>
      <w:ins w:id="13" w:author="Schneider Res" w:date="2025-04-01T14:30:00Z">
        <w:r w:rsidR="008552B4">
          <w:t xml:space="preserve"> </w:t>
        </w:r>
        <w:r w:rsidR="008552B4" w:rsidRPr="00DE0B51">
          <w:t xml:space="preserve">, </w:t>
        </w:r>
        <w:r w:rsidR="008552B4" w:rsidRPr="00DE0B51">
          <w:rPr>
            <w:iCs/>
          </w:rPr>
          <w:t>provided</w:t>
        </w:r>
        <w:r w:rsidR="008552B4" w:rsidRPr="00DE0B51">
          <w:t xml:space="preserve">, that </w:t>
        </w:r>
        <w:r w:rsidR="008552B4" w:rsidRPr="00DE0B51">
          <w:rPr>
            <w:sz w:val="23"/>
            <w:szCs w:val="23"/>
          </w:rPr>
          <w:t xml:space="preserve">the foregoing covenant shall not apply to </w:t>
        </w:r>
        <w:r w:rsidR="008552B4" w:rsidRPr="00DE0B51">
          <w:t>general solicitations of employment not targeted or directed at the Disclosing Party, its subsidiaries or its or their employees, or communications with any person who initiated contact with Recipient about potential employment or engagement or whose employment or service with the Disclosing Party or any of its subsidiaries has terminated</w:t>
        </w:r>
      </w:ins>
    </w:p>
    <w:p w14:paraId="69FD82DD" w14:textId="77777777" w:rsidR="000B5548" w:rsidRDefault="000B5548">
      <w:pPr>
        <w:pStyle w:val="sfalevel1"/>
      </w:pPr>
      <w:r>
        <w:t>.</w:t>
      </w:r>
    </w:p>
    <w:p w14:paraId="3D9251AB" w14:textId="77777777" w:rsidR="000B5548" w:rsidRDefault="000B5548" w:rsidP="008552B4">
      <w:pPr>
        <w:pPrChange w:id="14" w:author="Schneider Res" w:date="2025-04-01T14:29:00Z">
          <w:pPr>
            <w:pStyle w:val="sfalevel1"/>
          </w:pPr>
        </w:pPrChange>
      </w:pPr>
      <w:bookmarkStart w:id="15" w:name="a257243"/>
      <w:r>
        <w:t xml:space="preserve">The rights and obligations of the parties under this Agreement expire </w:t>
      </w:r>
      <w:r w:rsidR="00196E7F">
        <w:t>two (2)</w:t>
      </w:r>
      <w:r w:rsidR="005F5B2D">
        <w:t xml:space="preserve"> </w:t>
      </w:r>
      <w:r>
        <w:t>years</w:t>
      </w:r>
      <w:ins w:id="16" w:author="Schneider Res" w:date="2025-04-01T14:29:00Z">
        <w:r w:rsidR="008552B4">
          <w:t xml:space="preserve"> after the Effective Date</w:t>
        </w:r>
      </w:ins>
      <w:r>
        <w:t>.</w:t>
      </w:r>
      <w:bookmarkEnd w:id="15"/>
    </w:p>
    <w:p w14:paraId="3153F0DA" w14:textId="77777777" w:rsidR="000B5548" w:rsidRDefault="000B5548">
      <w:pPr>
        <w:pStyle w:val="sfalevel1"/>
      </w:pPr>
      <w:bookmarkStart w:id="17" w:name="a498868"/>
      <w:r>
        <w:t xml:space="preserve">Recipient acknowledges and agrees that any breach of this Agreement </w:t>
      </w:r>
      <w:r w:rsidR="00DA587D">
        <w:t xml:space="preserve">may </w:t>
      </w:r>
      <w:r>
        <w:t xml:space="preserve">cause injury to Disclosing Party for which money damages would be an inadequate remedy and that, in </w:t>
      </w:r>
      <w:r>
        <w:lastRenderedPageBreak/>
        <w:t xml:space="preserve">addition to remedies at law, Disclosing Party is entitled to </w:t>
      </w:r>
      <w:r w:rsidR="00DA587D">
        <w:t xml:space="preserve">seek </w:t>
      </w:r>
      <w:r>
        <w:t>equitable relief as a remedy for any such breach.</w:t>
      </w:r>
      <w:bookmarkEnd w:id="17"/>
    </w:p>
    <w:p w14:paraId="7C4BABF7" w14:textId="77777777" w:rsidR="000B5548" w:rsidRDefault="000B5548" w:rsidP="005F5B2D">
      <w:pPr>
        <w:pStyle w:val="sfalevel1"/>
      </w:pPr>
      <w:bookmarkStart w:id="18" w:name="a646428"/>
      <w:r>
        <w:t>This Agreement and all matters relating hereto are governed by, and construed in accordance with, the laws of the State of</w:t>
      </w:r>
      <w:r w:rsidR="00651484">
        <w:t xml:space="preserve"> </w:t>
      </w:r>
      <w:ins w:id="19" w:author="Schneider Res" w:date="2025-04-01T14:29:00Z">
        <w:r w:rsidR="008552B4">
          <w:t>Delaware</w:t>
        </w:r>
      </w:ins>
      <w:del w:id="20" w:author="Schneider Res" w:date="2025-04-01T14:29:00Z">
        <w:r w:rsidR="00651484" w:rsidDel="008552B4">
          <w:delText>California</w:delText>
        </w:r>
      </w:del>
      <w:r>
        <w:t xml:space="preserve">, without regard to the conflict of laws provisions of such State. </w:t>
      </w:r>
      <w:r w:rsidR="00DA587D">
        <w:t xml:space="preserve"> </w:t>
      </w:r>
      <w:r>
        <w:t xml:space="preserve">Each Party irrevocably submits to the exclusive jurisdiction of </w:t>
      </w:r>
      <w:r w:rsidR="005F5B2D" w:rsidRPr="005F5B2D">
        <w:t xml:space="preserve">the federal or state courts of </w:t>
      </w:r>
      <w:r w:rsidR="00A26A99">
        <w:t xml:space="preserve">Delaware </w:t>
      </w:r>
      <w:r>
        <w:t>in any such suit, action or proceeding.</w:t>
      </w:r>
      <w:bookmarkEnd w:id="18"/>
    </w:p>
    <w:p w14:paraId="7E111B96" w14:textId="77777777" w:rsidR="000B5548" w:rsidRDefault="000B5548">
      <w:pPr>
        <w:pStyle w:val="sfalevel1"/>
      </w:pPr>
      <w:bookmarkStart w:id="21" w:name="a766011"/>
      <w:r>
        <w:t xml:space="preserve">All notices must be in writing and addressed to the relevant party at its address set forth in the preamble (or to such other address such party specifies in accordance with this </w:t>
      </w:r>
      <w:r>
        <w:rPr>
          <w:b/>
        </w:rPr>
        <w:t xml:space="preserve">Section </w:t>
      </w:r>
      <w:r>
        <w:rPr>
          <w:b/>
        </w:rPr>
        <w:t>11</w:t>
      </w:r>
      <w:r>
        <w:t>). All notices must be personally delivered or sent prepaid by nationally recognized courier or certified or registered mail, return receipt requested, and are effective upon actual receipt.</w:t>
      </w:r>
      <w:bookmarkEnd w:id="21"/>
    </w:p>
    <w:p w14:paraId="715C493E" w14:textId="77777777" w:rsidR="000B5548" w:rsidRDefault="000B5548">
      <w:pPr>
        <w:pStyle w:val="sfalevel1"/>
      </w:pPr>
      <w:bookmarkStart w:id="22" w:name="a494933"/>
      <w:r>
        <w:t>This Agreement constitutes the entire agreement of the parties with respect its subject matter, and supersedes all prior and contemporaneous understandings, agreements, representations and warranties, whether written or oral, with respect to such subject matter. This Agreement may only be amended, modified, waived or supplemented by an agreement in writing signed by both parties.</w:t>
      </w:r>
      <w:bookmarkEnd w:id="22"/>
    </w:p>
    <w:bookmarkEnd w:id="1"/>
    <w:p w14:paraId="7C72C42F" w14:textId="77777777" w:rsidR="000B5548" w:rsidRDefault="000B5548">
      <w:pPr>
        <w:pStyle w:val="XExecution"/>
      </w:pPr>
    </w:p>
    <w:p w14:paraId="59DD383B" w14:textId="77777777" w:rsidR="000B5548" w:rsidRDefault="000B5548">
      <w:pPr>
        <w:pStyle w:val="XExecution"/>
      </w:pPr>
      <w:r>
        <w:t>IN WITNESS WHEREOF, the parties hereto have executed this Agreement as of the Effective Date.</w:t>
      </w:r>
    </w:p>
    <w:tbl>
      <w:tblPr>
        <w:tblW w:w="0" w:type="auto"/>
        <w:tblLayout w:type="fixed"/>
        <w:tblLook w:val="0000" w:firstRow="0" w:lastRow="0" w:firstColumn="0" w:lastColumn="0" w:noHBand="0" w:noVBand="0"/>
      </w:tblPr>
      <w:tblGrid>
        <w:gridCol w:w="4249"/>
        <w:gridCol w:w="4399"/>
      </w:tblGrid>
      <w:tr w:rsidR="000B5548" w14:paraId="56AD339A" w14:textId="77777777">
        <w:tc>
          <w:tcPr>
            <w:tcW w:w="4249" w:type="dxa"/>
          </w:tcPr>
          <w:p w14:paraId="16C324B3" w14:textId="77777777" w:rsidR="000B5548" w:rsidRDefault="000B5548">
            <w:pPr>
              <w:pStyle w:val="XExecution"/>
            </w:pPr>
          </w:p>
          <w:p w14:paraId="5763A4C4" w14:textId="77777777" w:rsidR="005D6A6D" w:rsidRDefault="00583ED1">
            <w:pPr>
              <w:pStyle w:val="XExecution"/>
              <w:rPr>
                <w:lang w:val="de-CH"/>
              </w:rPr>
            </w:pPr>
            <w:r w:rsidRPr="00583ED1">
              <w:rPr>
                <w:lang w:val="de-CH"/>
              </w:rPr>
              <w:t>HUBER+SUHNER A</w:t>
            </w:r>
            <w:r>
              <w:rPr>
                <w:lang w:val="de-CH"/>
              </w:rPr>
              <w:t>G</w:t>
            </w:r>
          </w:p>
          <w:p w14:paraId="24B4E6D2" w14:textId="77777777" w:rsidR="00583ED1" w:rsidRDefault="00583ED1">
            <w:pPr>
              <w:pStyle w:val="XExecution"/>
              <w:rPr>
                <w:lang w:val="de-CH"/>
              </w:rPr>
            </w:pPr>
            <w:r>
              <w:rPr>
                <w:lang w:val="de-CH"/>
              </w:rPr>
              <w:t>9100 Herisau</w:t>
            </w:r>
          </w:p>
          <w:p w14:paraId="4B07C42E" w14:textId="77777777" w:rsidR="00583ED1" w:rsidRPr="00583ED1" w:rsidRDefault="00583ED1">
            <w:pPr>
              <w:pStyle w:val="XExecution"/>
              <w:rPr>
                <w:lang w:val="de-CH"/>
              </w:rPr>
            </w:pPr>
            <w:r>
              <w:rPr>
                <w:lang w:val="de-CH"/>
              </w:rPr>
              <w:t>Switzerland</w:t>
            </w:r>
          </w:p>
          <w:p w14:paraId="03FDF3E7" w14:textId="77777777" w:rsidR="000B5548" w:rsidRPr="00583ED1" w:rsidRDefault="000B5548">
            <w:pPr>
              <w:pStyle w:val="XExecution"/>
              <w:rPr>
                <w:lang w:val="de-CH"/>
              </w:rPr>
            </w:pPr>
          </w:p>
        </w:tc>
        <w:tc>
          <w:tcPr>
            <w:tcW w:w="4399" w:type="dxa"/>
          </w:tcPr>
          <w:p w14:paraId="40829A91" w14:textId="77777777" w:rsidR="000B5548" w:rsidRPr="00583ED1" w:rsidRDefault="000B5548">
            <w:pPr>
              <w:pStyle w:val="XExecution"/>
              <w:rPr>
                <w:lang w:val="de-CH"/>
              </w:rPr>
            </w:pPr>
          </w:p>
          <w:p w14:paraId="6D70889C" w14:textId="77777777" w:rsidR="000B5548" w:rsidRDefault="005C0EC4">
            <w:pPr>
              <w:pStyle w:val="XExecution"/>
            </w:pPr>
            <w:r>
              <w:t>Disclosing Party (See Schedule A)</w:t>
            </w:r>
          </w:p>
          <w:p w14:paraId="1135C402" w14:textId="77777777" w:rsidR="000B5548" w:rsidRDefault="000B5548">
            <w:pPr>
              <w:pStyle w:val="XExecution"/>
            </w:pPr>
          </w:p>
        </w:tc>
      </w:tr>
      <w:tr w:rsidR="000B5548" w14:paraId="13856017" w14:textId="77777777">
        <w:tc>
          <w:tcPr>
            <w:tcW w:w="4249" w:type="dxa"/>
          </w:tcPr>
          <w:p w14:paraId="4DA18199" w14:textId="77777777" w:rsidR="000B5548" w:rsidRDefault="000B5548">
            <w:pPr>
              <w:pStyle w:val="XExecution"/>
            </w:pPr>
            <w:proofErr w:type="gramStart"/>
            <w:r>
              <w:t>By</w:t>
            </w:r>
            <w:proofErr w:type="gramEnd"/>
            <w:r w:rsidR="00583ED1">
              <w:t xml:space="preserve">   </w:t>
            </w:r>
          </w:p>
          <w:p w14:paraId="47F59E94" w14:textId="77777777" w:rsidR="00583ED1" w:rsidRDefault="00583ED1">
            <w:pPr>
              <w:pStyle w:val="XExecution"/>
            </w:pPr>
          </w:p>
          <w:p w14:paraId="34D15EFF" w14:textId="77777777" w:rsidR="000B5548" w:rsidRPr="00583ED1" w:rsidRDefault="000B5548">
            <w:pPr>
              <w:pStyle w:val="XExecution"/>
              <w:rPr>
                <w:lang w:val="de-CH"/>
              </w:rPr>
            </w:pPr>
            <w:r>
              <w:t>Name:</w:t>
            </w:r>
            <w:r w:rsidR="00583ED1">
              <w:t xml:space="preserve"> </w:t>
            </w:r>
            <w:r w:rsidR="00F73E8D">
              <w:rPr>
                <w:lang w:val="de-CH"/>
              </w:rPr>
              <w:t>Max Muster</w:t>
            </w:r>
          </w:p>
          <w:p w14:paraId="5F361E33" w14:textId="77777777" w:rsidR="000B5548" w:rsidRDefault="000B5548">
            <w:pPr>
              <w:pStyle w:val="XExecution"/>
            </w:pPr>
            <w:r>
              <w:t>Title:</w:t>
            </w:r>
            <w:r w:rsidR="00583ED1">
              <w:t xml:space="preserve"> SVP Group Strategy and M&amp;A</w:t>
            </w:r>
          </w:p>
        </w:tc>
        <w:tc>
          <w:tcPr>
            <w:tcW w:w="4399" w:type="dxa"/>
          </w:tcPr>
          <w:p w14:paraId="3A3161E5" w14:textId="77777777" w:rsidR="000B5548" w:rsidRDefault="000B5548">
            <w:pPr>
              <w:pStyle w:val="XExecution"/>
            </w:pPr>
          </w:p>
        </w:tc>
      </w:tr>
    </w:tbl>
    <w:p w14:paraId="7EC41A48" w14:textId="77777777" w:rsidR="005C0EC4" w:rsidRPr="00E12B93" w:rsidRDefault="005C0EC4" w:rsidP="00E12B93">
      <w:pPr>
        <w:pStyle w:val="HeadingTitle"/>
        <w:jc w:val="left"/>
      </w:pPr>
    </w:p>
    <w:p w14:paraId="44314ABF" w14:textId="77777777" w:rsidR="000B5548" w:rsidRDefault="000B5548"/>
    <w:sectPr w:rsidR="000B5548">
      <w:headerReference w:type="even" r:id="rId12"/>
      <w:headerReference w:type="default" r:id="rId13"/>
      <w:footerReference w:type="even" r:id="rId14"/>
      <w:footerReference w:type="default" r:id="rId15"/>
      <w:headerReference w:type="first" r:id="rId16"/>
      <w:footerReference w:type="first" r:id="rId17"/>
      <w:pgSz w:w="12242" w:h="15842"/>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A3458" w14:textId="77777777" w:rsidR="00E109EB" w:rsidRDefault="00E109EB">
      <w:r>
        <w:separator/>
      </w:r>
    </w:p>
  </w:endnote>
  <w:endnote w:type="continuationSeparator" w:id="0">
    <w:p w14:paraId="4A0461E7" w14:textId="77777777" w:rsidR="00E109EB" w:rsidRDefault="00E10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notTrueType/>
    <w:pitch w:val="default"/>
    <w:sig w:usb0="01053AFF" w:usb1="0000008D" w:usb2="00000000" w:usb3="00000000" w:csb0="006609FF" w:csb1="00BD5CC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DED85" w14:textId="77777777" w:rsidR="004A2299" w:rsidRDefault="004A22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D7C98" w14:textId="77777777" w:rsidR="000B5548" w:rsidRDefault="000B5548">
    <w:pPr>
      <w:pStyle w:val="Fuzeile"/>
      <w:jc w:val="center"/>
    </w:pPr>
    <w:r>
      <w:fldChar w:fldCharType="begin"/>
    </w:r>
    <w:r>
      <w:instrText xml:space="preserve"> PAGE \* MERGEFORMAT </w:instrText>
    </w:r>
    <w:r>
      <w:fldChar w:fldCharType="separate"/>
    </w:r>
    <w:r w:rsidR="00CA7766">
      <w:rPr>
        <w:noProof/>
      </w:rPr>
      <w:t>2</w:t>
    </w:r>
    <w:r>
      <w:fldChar w:fldCharType="end"/>
    </w:r>
  </w:p>
  <w:p w14:paraId="6E61A44A" w14:textId="77777777" w:rsidR="000B5548" w:rsidRDefault="000B5548">
    <w:pPr>
      <w:pStyle w:val="Fuzeile"/>
      <w:spacing w:line="24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79CAB" w14:textId="77777777" w:rsidR="000B5548" w:rsidRPr="009F3271" w:rsidRDefault="000B5548">
    <w:pPr>
      <w:pStyle w:val="Fuzeile"/>
      <w:spacing w:line="240" w:lineRule="exact"/>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C8C3A" w14:textId="77777777" w:rsidR="00E109EB" w:rsidRDefault="00E109EB">
      <w:r>
        <w:separator/>
      </w:r>
    </w:p>
  </w:footnote>
  <w:footnote w:type="continuationSeparator" w:id="0">
    <w:p w14:paraId="41DE0144" w14:textId="77777777" w:rsidR="00E109EB" w:rsidRDefault="00E10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F45A9" w14:textId="77777777" w:rsidR="004A2299" w:rsidRDefault="004A22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8AE9D" w14:textId="77777777" w:rsidR="004A2299" w:rsidRDefault="004A22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C1B85" w14:textId="77777777" w:rsidR="000B5548" w:rsidRDefault="00AE1B17" w:rsidP="00F663F4">
    <w:pPr>
      <w:pStyle w:val="Kopfzeile"/>
      <w:jc w:val="right"/>
    </w:pPr>
    <w:r>
      <w:rPr>
        <w:noProof/>
      </w:rPr>
      <w:pict w14:anchorId="75175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57.5pt">
          <v:imagedata croptop="-65520f" cropbottom="65520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E8699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D6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A460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BAE8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2E4260"/>
    <w:lvl w:ilvl="0">
      <w:start w:val="1"/>
      <w:numFmt w:val="bullet"/>
      <w:lvlText w:val=""/>
      <w:lvlJc w:val="left"/>
      <w:pPr>
        <w:tabs>
          <w:tab w:val="num" w:pos="1492"/>
        </w:tabs>
        <w:ind w:left="1492" w:hanging="360"/>
      </w:pPr>
      <w:rPr>
        <w:rFonts w:ascii="Symbol" w:hAnsi="Symbol" w:hint="default"/>
        <w:lang w:val="en-US" w:eastAsia="en-US" w:bidi="ar-SA"/>
      </w:rPr>
    </w:lvl>
  </w:abstractNum>
  <w:abstractNum w:abstractNumId="5" w15:restartNumberingAfterBreak="0">
    <w:nsid w:val="FFFFFF81"/>
    <w:multiLevelType w:val="singleLevel"/>
    <w:tmpl w:val="51CA4540"/>
    <w:lvl w:ilvl="0">
      <w:start w:val="1"/>
      <w:numFmt w:val="bullet"/>
      <w:lvlText w:val=""/>
      <w:lvlJc w:val="left"/>
      <w:pPr>
        <w:tabs>
          <w:tab w:val="num" w:pos="1209"/>
        </w:tabs>
        <w:ind w:left="1209" w:hanging="360"/>
      </w:pPr>
      <w:rPr>
        <w:rFonts w:ascii="Symbol" w:hAnsi="Symbol" w:hint="default"/>
        <w:lang w:val="en-US" w:eastAsia="en-US" w:bidi="ar-SA"/>
      </w:rPr>
    </w:lvl>
  </w:abstractNum>
  <w:abstractNum w:abstractNumId="6" w15:restartNumberingAfterBreak="0">
    <w:nsid w:val="FFFFFF82"/>
    <w:multiLevelType w:val="singleLevel"/>
    <w:tmpl w:val="73CCF7A6"/>
    <w:lvl w:ilvl="0">
      <w:start w:val="1"/>
      <w:numFmt w:val="bullet"/>
      <w:lvlText w:val=""/>
      <w:lvlJc w:val="left"/>
      <w:pPr>
        <w:tabs>
          <w:tab w:val="num" w:pos="926"/>
        </w:tabs>
        <w:ind w:left="926" w:hanging="360"/>
      </w:pPr>
      <w:rPr>
        <w:rFonts w:ascii="Symbol" w:hAnsi="Symbol" w:hint="default"/>
        <w:lang w:val="en-US" w:eastAsia="en-US" w:bidi="ar-SA"/>
      </w:rPr>
    </w:lvl>
  </w:abstractNum>
  <w:abstractNum w:abstractNumId="7" w15:restartNumberingAfterBreak="0">
    <w:nsid w:val="FFFFFF83"/>
    <w:multiLevelType w:val="singleLevel"/>
    <w:tmpl w:val="436605B6"/>
    <w:lvl w:ilvl="0">
      <w:start w:val="1"/>
      <w:numFmt w:val="bullet"/>
      <w:lvlText w:val=""/>
      <w:lvlJc w:val="left"/>
      <w:pPr>
        <w:tabs>
          <w:tab w:val="num" w:pos="643"/>
        </w:tabs>
        <w:ind w:left="643" w:hanging="360"/>
      </w:pPr>
      <w:rPr>
        <w:rFonts w:ascii="Symbol" w:hAnsi="Symbol" w:hint="default"/>
        <w:lang w:val="en-US" w:eastAsia="en-US" w:bidi="ar-SA"/>
      </w:rPr>
    </w:lvl>
  </w:abstractNum>
  <w:abstractNum w:abstractNumId="8" w15:restartNumberingAfterBreak="0">
    <w:nsid w:val="FFFFFF88"/>
    <w:multiLevelType w:val="singleLevel"/>
    <w:tmpl w:val="653871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849C94"/>
    <w:lvl w:ilvl="0">
      <w:start w:val="1"/>
      <w:numFmt w:val="bullet"/>
      <w:lvlText w:val=""/>
      <w:lvlJc w:val="left"/>
      <w:pPr>
        <w:tabs>
          <w:tab w:val="num" w:pos="360"/>
        </w:tabs>
        <w:ind w:left="360" w:hanging="360"/>
      </w:pPr>
      <w:rPr>
        <w:rFonts w:ascii="Symbol" w:hAnsi="Symbol" w:hint="default"/>
        <w:lang w:val="en-US" w:eastAsia="en-US" w:bidi="ar-SA"/>
      </w:rPr>
    </w:lvl>
  </w:abstractNum>
  <w:abstractNum w:abstractNumId="10" w15:restartNumberingAfterBreak="0">
    <w:nsid w:val="040B4484"/>
    <w:multiLevelType w:val="multilevel"/>
    <w:tmpl w:val="FB4C5356"/>
    <w:lvl w:ilvl="0">
      <w:start w:val="1"/>
      <w:numFmt w:val="bullet"/>
      <w:lvlText w:val=""/>
      <w:lvlJc w:val="left"/>
      <w:pPr>
        <w:tabs>
          <w:tab w:val="num" w:pos="2676"/>
        </w:tabs>
        <w:ind w:left="2676"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1" w15:restartNumberingAfterBreak="0">
    <w:nsid w:val="062C7F25"/>
    <w:multiLevelType w:val="hybridMultilevel"/>
    <w:tmpl w:val="E5F21C40"/>
    <w:lvl w:ilvl="0" w:tplc="3F54DCBA">
      <w:start w:val="1"/>
      <w:numFmt w:val="bullet"/>
      <w:pStyle w:val="Bullet5"/>
      <w:lvlText w:val=""/>
      <w:lvlJc w:val="left"/>
      <w:pPr>
        <w:tabs>
          <w:tab w:val="num" w:pos="5040"/>
        </w:tabs>
        <w:ind w:left="0" w:firstLine="43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2"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lang w:val="en-US" w:eastAsia="en-US" w:bidi="ar-SA"/>
      </w:rPr>
    </w:lvl>
    <w:lvl w:ilvl="1">
      <w:start w:val="1"/>
      <w:numFmt w:val="lowerLetter"/>
      <w:pStyle w:val="Sch2stylea"/>
      <w:lvlText w:val="(%2)"/>
      <w:lvlJc w:val="left"/>
      <w:pPr>
        <w:tabs>
          <w:tab w:val="num" w:pos="1559"/>
        </w:tabs>
        <w:ind w:left="1559" w:hanging="567"/>
      </w:pPr>
      <w:rPr>
        <w:rFonts w:hint="default"/>
        <w:lang w:val="en-US" w:eastAsia="en-US" w:bidi="ar-SA"/>
      </w:rPr>
    </w:lvl>
    <w:lvl w:ilvl="2">
      <w:start w:val="1"/>
      <w:numFmt w:val="lowerRoman"/>
      <w:pStyle w:val="Sch2stylei"/>
      <w:lvlText w:val="(%3)"/>
      <w:lvlJc w:val="left"/>
      <w:pPr>
        <w:tabs>
          <w:tab w:val="num" w:pos="2421"/>
        </w:tabs>
        <w:ind w:left="2268" w:hanging="567"/>
      </w:pPr>
      <w:rPr>
        <w:rFonts w:hint="default"/>
        <w:lang w:val="en-US" w:eastAsia="en-US" w:bidi="ar-SA"/>
      </w:rPr>
    </w:lvl>
    <w:lvl w:ilvl="3">
      <w:start w:val="1"/>
      <w:numFmt w:val="lowerRoman"/>
      <w:lvlText w:val="(%4)"/>
      <w:lvlJc w:val="left"/>
      <w:pPr>
        <w:tabs>
          <w:tab w:val="num" w:pos="2421"/>
        </w:tabs>
        <w:ind w:left="2268" w:hanging="567"/>
      </w:pPr>
      <w:rPr>
        <w:rFonts w:hint="default"/>
        <w:lang w:val="en-US" w:eastAsia="en-US" w:bidi="ar-SA"/>
      </w:rPr>
    </w:lvl>
    <w:lvl w:ilvl="4">
      <w:start w:val="1"/>
      <w:numFmt w:val="lowerLetter"/>
      <w:lvlText w:val="(%5)"/>
      <w:lvlJc w:val="left"/>
      <w:pPr>
        <w:tabs>
          <w:tab w:val="num" w:pos="1800"/>
        </w:tabs>
        <w:ind w:left="1800" w:hanging="360"/>
      </w:pPr>
      <w:rPr>
        <w:rFonts w:hint="default"/>
        <w:lang w:val="en-US" w:eastAsia="en-US" w:bidi="ar-SA"/>
      </w:rPr>
    </w:lvl>
    <w:lvl w:ilvl="5">
      <w:start w:val="1"/>
      <w:numFmt w:val="lowerRoman"/>
      <w:lvlText w:val="(%6)"/>
      <w:lvlJc w:val="left"/>
      <w:pPr>
        <w:tabs>
          <w:tab w:val="num" w:pos="2160"/>
        </w:tabs>
        <w:ind w:left="2160" w:hanging="360"/>
      </w:pPr>
      <w:rPr>
        <w:rFonts w:hint="default"/>
        <w:lang w:val="en-US" w:eastAsia="en-US" w:bidi="ar-SA"/>
      </w:rPr>
    </w:lvl>
    <w:lvl w:ilvl="6">
      <w:start w:val="1"/>
      <w:numFmt w:val="decimal"/>
      <w:lvlText w:val="%7."/>
      <w:lvlJc w:val="left"/>
      <w:pPr>
        <w:tabs>
          <w:tab w:val="num" w:pos="2520"/>
        </w:tabs>
        <w:ind w:left="2520" w:hanging="360"/>
      </w:pPr>
      <w:rPr>
        <w:rFonts w:hint="default"/>
        <w:lang w:val="en-US" w:eastAsia="en-US" w:bidi="ar-SA"/>
      </w:rPr>
    </w:lvl>
    <w:lvl w:ilvl="7">
      <w:start w:val="1"/>
      <w:numFmt w:val="lowerLetter"/>
      <w:lvlText w:val="%8."/>
      <w:lvlJc w:val="left"/>
      <w:pPr>
        <w:tabs>
          <w:tab w:val="num" w:pos="2880"/>
        </w:tabs>
        <w:ind w:left="2880" w:hanging="360"/>
      </w:pPr>
      <w:rPr>
        <w:rFonts w:hint="default"/>
        <w:lang w:val="en-US" w:eastAsia="en-US" w:bidi="ar-SA"/>
      </w:rPr>
    </w:lvl>
    <w:lvl w:ilvl="8">
      <w:start w:val="1"/>
      <w:numFmt w:val="lowerRoman"/>
      <w:lvlText w:val="%9."/>
      <w:lvlJc w:val="left"/>
      <w:pPr>
        <w:tabs>
          <w:tab w:val="num" w:pos="3240"/>
        </w:tabs>
        <w:ind w:left="3240" w:hanging="360"/>
      </w:pPr>
      <w:rPr>
        <w:rFonts w:hint="default"/>
        <w:lang w:val="en-US" w:eastAsia="en-US" w:bidi="ar-SA"/>
      </w:rPr>
    </w:lvl>
  </w:abstractNum>
  <w:abstractNum w:abstractNumId="14" w15:restartNumberingAfterBreak="0">
    <w:nsid w:val="13EB593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62B11FD"/>
    <w:multiLevelType w:val="multilevel"/>
    <w:tmpl w:val="8F240214"/>
    <w:lvl w:ilvl="0">
      <w:start w:val="1"/>
      <w:numFmt w:val="bullet"/>
      <w:lvlText w:val="·"/>
      <w:lvlJc w:val="left"/>
      <w:pPr>
        <w:tabs>
          <w:tab w:val="num" w:pos="2160"/>
        </w:tabs>
        <w:ind w:left="2160" w:hanging="72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6"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1612FB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8" w15:restartNumberingAfterBreak="0">
    <w:nsid w:val="266477FB"/>
    <w:multiLevelType w:val="multilevel"/>
    <w:tmpl w:val="4A3080C6"/>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9" w15:restartNumberingAfterBreak="0">
    <w:nsid w:val="29927E69"/>
    <w:multiLevelType w:val="multilevel"/>
    <w:tmpl w:val="8BCC9C08"/>
    <w:lvl w:ilvl="0">
      <w:start w:val="1"/>
      <w:numFmt w:val="bullet"/>
      <w:lvlText w:val=""/>
      <w:lvlJc w:val="left"/>
      <w:pPr>
        <w:tabs>
          <w:tab w:val="num" w:pos="1945"/>
        </w:tabs>
        <w:ind w:left="194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0" w15:restartNumberingAfterBreak="0">
    <w:nsid w:val="2DDC0975"/>
    <w:multiLevelType w:val="multilevel"/>
    <w:tmpl w:val="D6CA8304"/>
    <w:name w:val="main_list22"/>
    <w:lvl w:ilvl="0">
      <w:start w:val="1"/>
      <w:numFmt w:val="decimal"/>
      <w:pStyle w:val="uslevel1"/>
      <w:lvlText w:val="%1."/>
      <w:lvlJc w:val="left"/>
      <w:pPr>
        <w:tabs>
          <w:tab w:val="num"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num"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num"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num"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21" w15:restartNumberingAfterBreak="0">
    <w:nsid w:val="31E9741F"/>
    <w:multiLevelType w:val="hybridMultilevel"/>
    <w:tmpl w:val="71A89F36"/>
    <w:lvl w:ilvl="0" w:tplc="609224B0">
      <w:start w:val="1"/>
      <w:numFmt w:val="bullet"/>
      <w:pStyle w:val="Bullet2"/>
      <w:lvlText w:val=""/>
      <w:lvlJc w:val="left"/>
      <w:pPr>
        <w:tabs>
          <w:tab w:val="num" w:pos="720"/>
        </w:tabs>
        <w:ind w:left="2160" w:hanging="7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2" w15:restartNumberingAfterBreak="0">
    <w:nsid w:val="330F00E9"/>
    <w:multiLevelType w:val="multilevel"/>
    <w:tmpl w:val="030C1C3E"/>
    <w:lvl w:ilvl="0">
      <w:start w:val="1"/>
      <w:numFmt w:val="bullet"/>
      <w:lvlText w:val=""/>
      <w:lvlJc w:val="left"/>
      <w:pPr>
        <w:tabs>
          <w:tab w:val="num" w:pos="3385"/>
        </w:tabs>
        <w:ind w:left="338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3" w15:restartNumberingAfterBreak="0">
    <w:nsid w:val="33A906A8"/>
    <w:multiLevelType w:val="hybridMultilevel"/>
    <w:tmpl w:val="A6D27300"/>
    <w:lvl w:ilvl="0" w:tplc="4364C0B8">
      <w:start w:val="1"/>
      <w:numFmt w:val="bullet"/>
      <w:lvlText w:val="o"/>
      <w:lvlJc w:val="left"/>
      <w:pPr>
        <w:ind w:left="1440" w:firstLine="0"/>
      </w:pPr>
      <w:rPr>
        <w:rFonts w:ascii="Courier New" w:hAnsi="Courier New" w:cs="Courier New" w:hint="default"/>
        <w:lang w:val="en-US" w:eastAsia="en-US" w:bidi="ar-SA"/>
      </w:rPr>
    </w:lvl>
    <w:lvl w:ilvl="1" w:tplc="08090003">
      <w:start w:val="1"/>
      <w:numFmt w:val="bullet"/>
      <w:lvlText w:val="o"/>
      <w:lvlJc w:val="left"/>
      <w:pPr>
        <w:ind w:left="1800" w:hanging="360"/>
      </w:pPr>
      <w:rPr>
        <w:rFonts w:ascii="Courier New" w:hAnsi="Courier New" w:cs="Courier New" w:hint="default"/>
        <w:lang w:val="en-US" w:eastAsia="en-US" w:bidi="ar-SA"/>
      </w:rPr>
    </w:lvl>
    <w:lvl w:ilvl="2" w:tplc="08090005">
      <w:start w:val="1"/>
      <w:numFmt w:val="bullet"/>
      <w:lvlText w:val=""/>
      <w:lvlJc w:val="left"/>
      <w:pPr>
        <w:ind w:left="2520" w:hanging="360"/>
      </w:pPr>
      <w:rPr>
        <w:rFonts w:ascii="Wingdings" w:hAnsi="Wingdings" w:hint="default"/>
        <w:lang w:val="en-US" w:eastAsia="en-US" w:bidi="ar-SA"/>
      </w:rPr>
    </w:lvl>
    <w:lvl w:ilvl="3" w:tplc="08090001">
      <w:start w:val="1"/>
      <w:numFmt w:val="bullet"/>
      <w:lvlText w:val=""/>
      <w:lvlJc w:val="left"/>
      <w:pPr>
        <w:ind w:left="3240" w:hanging="360"/>
      </w:pPr>
      <w:rPr>
        <w:rFonts w:ascii="Symbol" w:hAnsi="Symbol" w:hint="default"/>
        <w:lang w:val="en-US" w:eastAsia="en-US" w:bidi="ar-SA"/>
      </w:rPr>
    </w:lvl>
    <w:lvl w:ilvl="4" w:tplc="08090003" w:tentative="1">
      <w:start w:val="1"/>
      <w:numFmt w:val="bullet"/>
      <w:lvlText w:val="o"/>
      <w:lvlJc w:val="left"/>
      <w:pPr>
        <w:ind w:left="3960" w:hanging="360"/>
      </w:pPr>
      <w:rPr>
        <w:rFonts w:ascii="Courier New" w:hAnsi="Courier New" w:cs="Courier New" w:hint="default"/>
        <w:lang w:val="en-US" w:eastAsia="en-US" w:bidi="ar-SA"/>
      </w:rPr>
    </w:lvl>
    <w:lvl w:ilvl="5" w:tplc="08090005" w:tentative="1">
      <w:start w:val="1"/>
      <w:numFmt w:val="bullet"/>
      <w:lvlText w:val=""/>
      <w:lvlJc w:val="left"/>
      <w:pPr>
        <w:ind w:left="4680" w:hanging="360"/>
      </w:pPr>
      <w:rPr>
        <w:rFonts w:ascii="Wingdings" w:hAnsi="Wingdings" w:hint="default"/>
        <w:lang w:val="en-US" w:eastAsia="en-US" w:bidi="ar-SA"/>
      </w:rPr>
    </w:lvl>
    <w:lvl w:ilvl="6" w:tplc="08090001" w:tentative="1">
      <w:start w:val="1"/>
      <w:numFmt w:val="bullet"/>
      <w:lvlText w:val=""/>
      <w:lvlJc w:val="left"/>
      <w:pPr>
        <w:ind w:left="5400" w:hanging="360"/>
      </w:pPr>
      <w:rPr>
        <w:rFonts w:ascii="Symbol" w:hAnsi="Symbol" w:hint="default"/>
        <w:lang w:val="en-US" w:eastAsia="en-US" w:bidi="ar-SA"/>
      </w:rPr>
    </w:lvl>
    <w:lvl w:ilvl="7" w:tplc="08090003" w:tentative="1">
      <w:start w:val="1"/>
      <w:numFmt w:val="bullet"/>
      <w:lvlText w:val="o"/>
      <w:lvlJc w:val="left"/>
      <w:pPr>
        <w:ind w:left="6120" w:hanging="360"/>
      </w:pPr>
      <w:rPr>
        <w:rFonts w:ascii="Courier New" w:hAnsi="Courier New" w:cs="Courier New" w:hint="default"/>
        <w:lang w:val="en-US" w:eastAsia="en-US" w:bidi="ar-SA"/>
      </w:rPr>
    </w:lvl>
    <w:lvl w:ilvl="8" w:tplc="08090005" w:tentative="1">
      <w:start w:val="1"/>
      <w:numFmt w:val="bullet"/>
      <w:lvlText w:val=""/>
      <w:lvlJc w:val="left"/>
      <w:pPr>
        <w:ind w:left="6840" w:hanging="360"/>
      </w:pPr>
      <w:rPr>
        <w:rFonts w:ascii="Wingdings" w:hAnsi="Wingdings" w:hint="default"/>
        <w:lang w:val="en-US" w:eastAsia="en-US" w:bidi="ar-SA"/>
      </w:rPr>
    </w:lvl>
  </w:abstractNum>
  <w:abstractNum w:abstractNumId="24" w15:restartNumberingAfterBreak="0">
    <w:nsid w:val="33CC668D"/>
    <w:multiLevelType w:val="hybridMultilevel"/>
    <w:tmpl w:val="E19836BA"/>
    <w:lvl w:ilvl="0" w:tplc="CC28B558">
      <w:start w:val="1"/>
      <w:numFmt w:val="bullet"/>
      <w:pStyle w:val="Bullet4"/>
      <w:lvlText w:val="o"/>
      <w:lvlJc w:val="left"/>
      <w:pPr>
        <w:tabs>
          <w:tab w:val="num" w:pos="4320"/>
        </w:tabs>
        <w:ind w:left="0" w:firstLine="360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5" w15:restartNumberingAfterBreak="0">
    <w:nsid w:val="344D2444"/>
    <w:multiLevelType w:val="multilevel"/>
    <w:tmpl w:val="71A89F36"/>
    <w:lvl w:ilvl="0">
      <w:start w:val="1"/>
      <w:numFmt w:val="bullet"/>
      <w:lvlText w:val=""/>
      <w:lvlJc w:val="left"/>
      <w:pPr>
        <w:tabs>
          <w:tab w:val="num" w:pos="2880"/>
        </w:tabs>
        <w:ind w:left="0" w:firstLine="21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6" w15:restartNumberingAfterBreak="0">
    <w:nsid w:val="36AB6F4A"/>
    <w:multiLevelType w:val="multilevel"/>
    <w:tmpl w:val="AB5A513A"/>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7"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8E4233"/>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9" w15:restartNumberingAfterBreak="0">
    <w:nsid w:val="435715E3"/>
    <w:multiLevelType w:val="multilevel"/>
    <w:tmpl w:val="71A89F36"/>
    <w:lvl w:ilvl="0">
      <w:start w:val="1"/>
      <w:numFmt w:val="bullet"/>
      <w:lvlText w:val=""/>
      <w:lvlJc w:val="left"/>
      <w:pPr>
        <w:tabs>
          <w:tab w:val="num" w:pos="720"/>
        </w:tabs>
        <w:ind w:left="216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0" w15:restartNumberingAfterBreak="0">
    <w:nsid w:val="48E00F4C"/>
    <w:multiLevelType w:val="multilevel"/>
    <w:tmpl w:val="B5D679F4"/>
    <w:name w:val="sch_style1"/>
    <w:lvl w:ilvl="0">
      <w:start w:val="1"/>
      <w:numFmt w:val="decimal"/>
      <w:pStyle w:val="Sch1styleclause"/>
      <w:lvlText w:val="%1."/>
      <w:lvlJc w:val="left"/>
      <w:pPr>
        <w:tabs>
          <w:tab w:val="num" w:pos="720"/>
        </w:tabs>
        <w:ind w:left="720" w:hanging="720"/>
      </w:pPr>
      <w:rPr>
        <w:rFonts w:ascii="Times New Roman Bold" w:hAnsi="Times New Roman Bold" w:hint="default"/>
        <w:b/>
        <w:i w:val="0"/>
        <w:caps/>
        <w:smallCaps w:val="0"/>
        <w:sz w:val="24"/>
        <w:szCs w:val="24"/>
        <w:lang w:val="en-US" w:eastAsia="en-US" w:bidi="ar-SA"/>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4"/>
        <w:szCs w:val="24"/>
        <w:lang w:val="en-US" w:eastAsia="en-US" w:bidi="ar-SA"/>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4"/>
        <w:szCs w:val="24"/>
        <w:lang w:val="en-US" w:eastAsia="en-US" w:bidi="ar-SA"/>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4"/>
        <w:szCs w:val="24"/>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31" w15:restartNumberingAfterBreak="0">
    <w:nsid w:val="4A0A205E"/>
    <w:multiLevelType w:val="multilevel"/>
    <w:tmpl w:val="BF8E646E"/>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2" w15:restartNumberingAfterBreak="0">
    <w:nsid w:val="4C5E08D8"/>
    <w:multiLevelType w:val="hybridMultilevel"/>
    <w:tmpl w:val="FE3A7E66"/>
    <w:lvl w:ilvl="0" w:tplc="73365E38">
      <w:start w:val="1"/>
      <w:numFmt w:val="bullet"/>
      <w:lvlText w:val="·"/>
      <w:lvlJc w:val="left"/>
      <w:pPr>
        <w:tabs>
          <w:tab w:val="num" w:pos="720"/>
        </w:tabs>
        <w:ind w:left="720" w:firstLine="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3" w15:restartNumberingAfterBreak="0">
    <w:nsid w:val="5332751E"/>
    <w:multiLevelType w:val="multilevel"/>
    <w:tmpl w:val="8F8EA0D4"/>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4" w15:restartNumberingAfterBreak="0">
    <w:nsid w:val="53A110C3"/>
    <w:multiLevelType w:val="multilevel"/>
    <w:tmpl w:val="DE760A04"/>
    <w:lvl w:ilvl="0">
      <w:start w:val="1"/>
      <w:numFmt w:val="decimal"/>
      <w:pStyle w:val="sfalevel1"/>
      <w:lvlText w:val="%1."/>
      <w:lvlJc w:val="left"/>
      <w:pPr>
        <w:tabs>
          <w:tab w:val="num" w:pos="0"/>
        </w:tabs>
        <w:ind w:left="0" w:firstLine="0"/>
      </w:pPr>
      <w:rPr>
        <w:rFonts w:hint="default"/>
        <w:lang w:val="en-US" w:eastAsia="en-US" w:bidi="ar-SA"/>
      </w:rPr>
    </w:lvl>
    <w:lvl w:ilvl="1">
      <w:start w:val="1"/>
      <w:numFmt w:val="lowerLetter"/>
      <w:pStyle w:val="sfalevel2"/>
      <w:lvlText w:val="(%2)"/>
      <w:lvlJc w:val="left"/>
      <w:pPr>
        <w:tabs>
          <w:tab w:val="num" w:pos="720"/>
        </w:tabs>
        <w:ind w:left="0" w:firstLine="720"/>
      </w:pPr>
      <w:rPr>
        <w:rFonts w:hint="default"/>
        <w:lang w:val="en-US" w:eastAsia="en-US" w:bidi="ar-SA"/>
      </w:rPr>
    </w:lvl>
    <w:lvl w:ilvl="2">
      <w:start w:val="1"/>
      <w:numFmt w:val="lowerRoman"/>
      <w:pStyle w:val="sfalevel3"/>
      <w:lvlText w:val="(%3)"/>
      <w:lvlJc w:val="left"/>
      <w:pPr>
        <w:tabs>
          <w:tab w:val="num" w:pos="1440"/>
        </w:tabs>
        <w:ind w:left="0" w:firstLine="144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35" w15:restartNumberingAfterBreak="0">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lang w:val="en-US" w:eastAsia="en-US" w:bidi="ar-SA"/>
      </w:rPr>
    </w:lvl>
    <w:lvl w:ilvl="1">
      <w:start w:val="1"/>
      <w:numFmt w:val="decimal"/>
      <w:lvlText w:val="%2"/>
      <w:lvlJc w:val="left"/>
      <w:pPr>
        <w:tabs>
          <w:tab w:val="num" w:pos="0"/>
        </w:tabs>
        <w:ind w:left="0" w:firstLine="0"/>
      </w:pPr>
      <w:rPr>
        <w:rFonts w:ascii="Times New Roman" w:hAnsi="Times New Roman" w:hint="default"/>
        <w:b w:val="0"/>
        <w:i w:val="0"/>
        <w:caps w:val="0"/>
        <w:sz w:val="24"/>
        <w:lang w:val="en-US" w:eastAsia="en-US" w:bidi="ar-SA"/>
      </w:rPr>
    </w:lvl>
    <w:lvl w:ilvl="2">
      <w:start w:val="1"/>
      <w:numFmt w:val="decimal"/>
      <w:lvlText w:val="%3"/>
      <w:lvlJc w:val="left"/>
      <w:pPr>
        <w:tabs>
          <w:tab w:val="num" w:pos="0"/>
        </w:tabs>
        <w:ind w:left="0" w:firstLine="0"/>
      </w:pPr>
      <w:rPr>
        <w:rFonts w:ascii="Times New Roman" w:hAnsi="Times New Roman" w:hint="default"/>
        <w:b w:val="0"/>
        <w:i w:val="0"/>
        <w:sz w:val="24"/>
        <w:lang w:val="en-US" w:eastAsia="en-US" w:bidi="ar-SA"/>
      </w:rPr>
    </w:lvl>
    <w:lvl w:ilvl="3">
      <w:start w:val="1"/>
      <w:numFmt w:val="decimal"/>
      <w:lvlText w:val="%4"/>
      <w:lvlJc w:val="left"/>
      <w:pPr>
        <w:tabs>
          <w:tab w:val="num" w:pos="0"/>
        </w:tabs>
        <w:ind w:left="0" w:firstLine="0"/>
      </w:pPr>
      <w:rPr>
        <w:rFonts w:ascii="Times New Roman" w:hAnsi="Times New Roman" w:hint="default"/>
        <w:b w:val="0"/>
        <w:i w:val="0"/>
        <w:sz w:val="24"/>
        <w:lang w:val="en-US" w:eastAsia="en-US" w:bidi="ar-SA"/>
      </w:rPr>
    </w:lvl>
    <w:lvl w:ilvl="4">
      <w:start w:val="1"/>
      <w:numFmt w:val="decimal"/>
      <w:lvlText w:val="%5"/>
      <w:lvlJc w:val="left"/>
      <w:pPr>
        <w:tabs>
          <w:tab w:val="num" w:pos="0"/>
        </w:tabs>
        <w:ind w:left="0" w:firstLine="0"/>
      </w:pPr>
      <w:rPr>
        <w:rFonts w:ascii="Times New Roman" w:hAnsi="Times New Roman" w:hint="default"/>
        <w:b w:val="0"/>
        <w:i w:val="0"/>
        <w:sz w:val="24"/>
        <w:lang w:val="en-US" w:eastAsia="en-US" w:bidi="ar-SA"/>
      </w:rPr>
    </w:lvl>
    <w:lvl w:ilvl="5">
      <w:start w:val="1"/>
      <w:numFmt w:val="decimal"/>
      <w:lvlText w:val="%6"/>
      <w:lvlJc w:val="left"/>
      <w:pPr>
        <w:tabs>
          <w:tab w:val="num" w:pos="0"/>
        </w:tabs>
        <w:ind w:left="0" w:firstLine="0"/>
      </w:pPr>
      <w:rPr>
        <w:rFonts w:ascii="Times New Roman" w:hAnsi="Times New Roman" w:hint="default"/>
        <w:b w:val="0"/>
        <w:i w:val="0"/>
        <w:sz w:val="22"/>
        <w:lang w:val="en-US" w:eastAsia="en-US" w:bidi="ar-SA"/>
      </w:rPr>
    </w:lvl>
    <w:lvl w:ilvl="6">
      <w:start w:val="1"/>
      <w:numFmt w:val="decimal"/>
      <w:lvlText w:val="%7"/>
      <w:lvlJc w:val="left"/>
      <w:pPr>
        <w:tabs>
          <w:tab w:val="num" w:pos="0"/>
        </w:tabs>
        <w:ind w:left="0" w:firstLine="0"/>
      </w:pPr>
      <w:rPr>
        <w:rFonts w:ascii="Times New Roman" w:hAnsi="Times New Roman" w:hint="default"/>
        <w:lang w:val="en-US" w:eastAsia="en-US" w:bidi="ar-SA"/>
      </w:rPr>
    </w:lvl>
    <w:lvl w:ilvl="7">
      <w:start w:val="1"/>
      <w:numFmt w:val="decimal"/>
      <w:lvlText w:val="%8"/>
      <w:lvlJc w:val="left"/>
      <w:pPr>
        <w:tabs>
          <w:tab w:val="num" w:pos="0"/>
        </w:tabs>
        <w:ind w:left="0" w:firstLine="0"/>
      </w:pPr>
      <w:rPr>
        <w:rFonts w:ascii="Times New Roman" w:hAnsi="Times New Roman" w:hint="default"/>
        <w:b w:val="0"/>
        <w:i w:val="0"/>
        <w:sz w:val="22"/>
        <w:lang w:val="en-US" w:eastAsia="en-US" w:bidi="ar-SA"/>
      </w:rPr>
    </w:lvl>
    <w:lvl w:ilvl="8">
      <w:start w:val="1"/>
      <w:numFmt w:val="decimal"/>
      <w:lvlText w:val="%9"/>
      <w:lvlJc w:val="left"/>
      <w:pPr>
        <w:tabs>
          <w:tab w:val="num" w:pos="0"/>
        </w:tabs>
        <w:ind w:left="0" w:firstLine="0"/>
      </w:pPr>
      <w:rPr>
        <w:rFonts w:ascii="Times New Roman" w:hAnsi="Times New Roman" w:hint="default"/>
        <w:b w:val="0"/>
        <w:i w:val="0"/>
        <w:sz w:val="22"/>
        <w:lang w:val="en-US" w:eastAsia="en-US" w:bidi="ar-SA"/>
      </w:rPr>
    </w:lvl>
  </w:abstractNum>
  <w:abstractNum w:abstractNumId="36" w15:restartNumberingAfterBreak="0">
    <w:nsid w:val="5AD439DE"/>
    <w:multiLevelType w:val="multilevel"/>
    <w:tmpl w:val="0E623AF8"/>
    <w:lvl w:ilvl="0">
      <w:start w:val="1"/>
      <w:numFmt w:val="bullet"/>
      <w:lvlText w:val=""/>
      <w:lvlJc w:val="left"/>
      <w:pPr>
        <w:tabs>
          <w:tab w:val="num" w:pos="5040"/>
        </w:tabs>
        <w:ind w:left="504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7" w15:restartNumberingAfterBreak="0">
    <w:nsid w:val="634A5032"/>
    <w:multiLevelType w:val="multilevel"/>
    <w:tmpl w:val="5C64FE28"/>
    <w:lvl w:ilvl="0">
      <w:start w:val="1"/>
      <w:numFmt w:val="bullet"/>
      <w:lvlText w:val="·"/>
      <w:lvlJc w:val="left"/>
      <w:pPr>
        <w:tabs>
          <w:tab w:val="num" w:pos="360"/>
        </w:tabs>
        <w:ind w:left="36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8" w15:restartNumberingAfterBreak="0">
    <w:nsid w:val="64876B4F"/>
    <w:multiLevelType w:val="multilevel"/>
    <w:tmpl w:val="195AEA0A"/>
    <w:lvl w:ilvl="0">
      <w:start w:val="1"/>
      <w:numFmt w:val="bullet"/>
      <w:lvlText w:val=""/>
      <w:lvlJc w:val="left"/>
      <w:pPr>
        <w:tabs>
          <w:tab w:val="num" w:pos="2160"/>
        </w:tabs>
        <w:ind w:left="2160" w:hanging="3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9" w15:restartNumberingAfterBreak="0">
    <w:nsid w:val="65EA0C1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0" w15:restartNumberingAfterBreak="0">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lang w:val="en-US" w:eastAsia="en-US" w:bidi="ar-SA"/>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lang w:val="en-US" w:eastAsia="en-US" w:bidi="ar-SA"/>
      </w:rPr>
    </w:lvl>
    <w:lvl w:ilvl="2">
      <w:start w:val="1"/>
      <w:numFmt w:val="lowerLetter"/>
      <w:lvlText w:val="(%3)"/>
      <w:lvlJc w:val="left"/>
      <w:pPr>
        <w:tabs>
          <w:tab w:val="num" w:pos="2279"/>
        </w:tabs>
        <w:ind w:left="2279" w:hanging="567"/>
      </w:pPr>
      <w:rPr>
        <w:rFonts w:ascii="Times New Roman" w:hAnsi="Times New Roman" w:hint="default"/>
        <w:b w:val="0"/>
        <w:i w:val="0"/>
        <w:sz w:val="20"/>
        <w:lang w:val="en-US" w:eastAsia="en-US" w:bidi="ar-SA"/>
      </w:rPr>
    </w:lvl>
    <w:lvl w:ilvl="3">
      <w:start w:val="1"/>
      <w:numFmt w:val="lowerRoman"/>
      <w:lvlText w:val="(%4)"/>
      <w:lvlJc w:val="left"/>
      <w:pPr>
        <w:tabs>
          <w:tab w:val="num" w:pos="3141"/>
        </w:tabs>
        <w:ind w:left="2988" w:hanging="567"/>
      </w:pPr>
      <w:rPr>
        <w:rFonts w:ascii="Times New Roman" w:hAnsi="Times New Roman" w:hint="default"/>
        <w:b w:val="0"/>
        <w:i w:val="0"/>
        <w:sz w:val="20"/>
        <w:lang w:val="en-US" w:eastAsia="en-US" w:bidi="ar-SA"/>
      </w:rPr>
    </w:lvl>
    <w:lvl w:ilvl="4">
      <w:start w:val="1"/>
      <w:numFmt w:val="upperLetter"/>
      <w:lvlText w:val="(%5)"/>
      <w:lvlJc w:val="left"/>
      <w:pPr>
        <w:tabs>
          <w:tab w:val="num" w:pos="3600"/>
        </w:tabs>
        <w:ind w:left="3600" w:hanging="720"/>
      </w:pPr>
      <w:rPr>
        <w:rFonts w:ascii="Times New Roman" w:hAnsi="Times New Roman" w:hint="default"/>
        <w:b w:val="0"/>
        <w:i w:val="0"/>
        <w:sz w:val="22"/>
        <w:lang w:val="en-US" w:eastAsia="en-US" w:bidi="ar-SA"/>
      </w:rPr>
    </w:lvl>
    <w:lvl w:ilvl="5">
      <w:start w:val="1"/>
      <w:numFmt w:val="decimal"/>
      <w:lvlText w:val="%6."/>
      <w:lvlJc w:val="left"/>
      <w:pPr>
        <w:tabs>
          <w:tab w:val="num" w:pos="4320"/>
        </w:tabs>
        <w:ind w:left="4320" w:hanging="720"/>
      </w:pPr>
      <w:rPr>
        <w:rFonts w:ascii="Times New Roman" w:hAnsi="Times New Roman" w:hint="default"/>
        <w:b w:val="0"/>
        <w:i w:val="0"/>
        <w:sz w:val="22"/>
        <w:lang w:val="en-US" w:eastAsia="en-US" w:bidi="ar-SA"/>
      </w:rPr>
    </w:lvl>
    <w:lvl w:ilvl="6">
      <w:start w:val="1"/>
      <w:numFmt w:val="decimal"/>
      <w:lvlText w:val="%7."/>
      <w:lvlJc w:val="left"/>
      <w:pPr>
        <w:tabs>
          <w:tab w:val="num" w:pos="5040"/>
        </w:tabs>
        <w:ind w:left="5040" w:hanging="720"/>
      </w:pPr>
      <w:rPr>
        <w:rFonts w:hint="default"/>
        <w:lang w:val="en-US" w:eastAsia="en-US" w:bidi="ar-SA"/>
      </w:rPr>
    </w:lvl>
    <w:lvl w:ilvl="7">
      <w:start w:val="1"/>
      <w:numFmt w:val="decimal"/>
      <w:lvlText w:val="%8."/>
      <w:lvlJc w:val="left"/>
      <w:pPr>
        <w:tabs>
          <w:tab w:val="num" w:pos="5760"/>
        </w:tabs>
        <w:ind w:left="5760" w:hanging="720"/>
      </w:pPr>
      <w:rPr>
        <w:rFonts w:ascii="Times New Roman" w:hAnsi="Times New Roman" w:hint="default"/>
        <w:b w:val="0"/>
        <w:i w:val="0"/>
        <w:sz w:val="22"/>
        <w:lang w:val="en-US" w:eastAsia="en-US" w:bidi="ar-SA"/>
      </w:rPr>
    </w:lvl>
    <w:lvl w:ilvl="8">
      <w:start w:val="1"/>
      <w:numFmt w:val="decimal"/>
      <w:lvlText w:val="%9."/>
      <w:lvlJc w:val="left"/>
      <w:pPr>
        <w:tabs>
          <w:tab w:val="num" w:pos="6480"/>
        </w:tabs>
        <w:ind w:left="6480" w:hanging="720"/>
      </w:pPr>
      <w:rPr>
        <w:rFonts w:ascii="Times New Roman" w:hAnsi="Times New Roman" w:hint="default"/>
        <w:b w:val="0"/>
        <w:i w:val="0"/>
        <w:sz w:val="22"/>
        <w:lang w:val="en-US" w:eastAsia="en-US" w:bidi="ar-SA"/>
      </w:rPr>
    </w:lvl>
  </w:abstractNum>
  <w:abstractNum w:abstractNumId="41" w15:restartNumberingAfterBreak="0">
    <w:nsid w:val="6A14466B"/>
    <w:multiLevelType w:val="hybridMultilevel"/>
    <w:tmpl w:val="132A9742"/>
    <w:lvl w:ilvl="0" w:tplc="EBFA9D60">
      <w:start w:val="1"/>
      <w:numFmt w:val="bullet"/>
      <w:pStyle w:val="Bullet1"/>
      <w:lvlText w:val="·"/>
      <w:lvlJc w:val="left"/>
      <w:pPr>
        <w:tabs>
          <w:tab w:val="num" w:pos="1440"/>
        </w:tabs>
        <w:ind w:left="1440" w:hanging="72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2" w15:restartNumberingAfterBreak="0">
    <w:nsid w:val="6C6B1DFB"/>
    <w:multiLevelType w:val="multilevel"/>
    <w:tmpl w:val="25E0858A"/>
    <w:lvl w:ilvl="0">
      <w:start w:val="1"/>
      <w:numFmt w:val="decimal"/>
      <w:lvlText w:val="%1."/>
      <w:lvlJc w:val="left"/>
      <w:pPr>
        <w:tabs>
          <w:tab w:val="num" w:pos="0"/>
        </w:tabs>
        <w:ind w:left="0" w:firstLine="0"/>
      </w:pPr>
      <w:rPr>
        <w:rFonts w:hint="default"/>
        <w:lang w:val="en-US" w:eastAsia="en-US" w:bidi="ar-SA"/>
      </w:rPr>
    </w:lvl>
    <w:lvl w:ilvl="1">
      <w:start w:val="1"/>
      <w:numFmt w:val="lowerLetter"/>
      <w:lvlText w:val="(%2)"/>
      <w:lvlJc w:val="left"/>
      <w:pPr>
        <w:tabs>
          <w:tab w:val="num" w:pos="720"/>
        </w:tabs>
        <w:ind w:left="0" w:firstLine="720"/>
      </w:pPr>
      <w:rPr>
        <w:rFonts w:hint="default"/>
        <w:lang w:val="en-US" w:eastAsia="en-US" w:bidi="ar-SA"/>
      </w:rPr>
    </w:lvl>
    <w:lvl w:ilvl="2">
      <w:start w:val="1"/>
      <w:numFmt w:val="lowerRoman"/>
      <w:lvlText w:val="(%3)"/>
      <w:lvlJc w:val="left"/>
      <w:pPr>
        <w:tabs>
          <w:tab w:val="num" w:pos="1440"/>
        </w:tabs>
        <w:ind w:left="2160" w:hanging="72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43" w15:restartNumberingAfterBreak="0">
    <w:nsid w:val="6EC24D07"/>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4"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7D61255"/>
    <w:multiLevelType w:val="multilevel"/>
    <w:tmpl w:val="A64C5AB6"/>
    <w:name w:val="main_list"/>
    <w:lvl w:ilvl="0">
      <w:start w:val="1"/>
      <w:numFmt w:val="upperRoman"/>
      <w:pStyle w:val="berschrift1"/>
      <w:suff w:val="nothing"/>
      <w:lvlText w:val="Article %1"/>
      <w:lvlJc w:val="left"/>
      <w:pPr>
        <w:ind w:left="0" w:firstLine="0"/>
      </w:pPr>
      <w:rPr>
        <w:rFonts w:ascii="Times New Roman Bold" w:hAnsi="Times New Roman Bold" w:hint="default"/>
        <w:b/>
        <w:i w:val="0"/>
        <w:caps/>
        <w:sz w:val="24"/>
        <w:szCs w:val="24"/>
        <w:lang w:val="en-US" w:eastAsia="en-US" w:bidi="ar-SA"/>
      </w:rPr>
    </w:lvl>
    <w:lvl w:ilvl="1">
      <w:start w:val="1"/>
      <w:numFmt w:val="decimalZero"/>
      <w:pStyle w:val="berschrift2"/>
      <w:isLgl/>
      <w:lvlText w:val="Section %1.%2"/>
      <w:lvlJc w:val="left"/>
      <w:pPr>
        <w:tabs>
          <w:tab w:val="num" w:pos="720"/>
        </w:tabs>
        <w:ind w:left="0" w:firstLine="720"/>
      </w:pPr>
      <w:rPr>
        <w:rFonts w:ascii="Times New Roman Bold" w:hAnsi="Times New Roman Bold" w:hint="default"/>
        <w:b/>
        <w:i w:val="0"/>
        <w:caps w:val="0"/>
        <w:sz w:val="24"/>
        <w:szCs w:val="24"/>
        <w:lang w:val="en-US" w:eastAsia="en-US" w:bidi="ar-SA"/>
      </w:rPr>
    </w:lvl>
    <w:lvl w:ilvl="2">
      <w:start w:val="1"/>
      <w:numFmt w:val="lowerLetter"/>
      <w:pStyle w:val="berschrift3"/>
      <w:lvlText w:val="(%3)"/>
      <w:lvlJc w:val="left"/>
      <w:pPr>
        <w:tabs>
          <w:tab w:val="num" w:pos="1440"/>
        </w:tabs>
        <w:ind w:left="0" w:firstLine="720"/>
      </w:pPr>
      <w:rPr>
        <w:rFonts w:ascii="Times New Roman" w:hAnsi="Times New Roman" w:hint="default"/>
        <w:b w:val="0"/>
        <w:i w:val="0"/>
        <w:sz w:val="24"/>
        <w:szCs w:val="24"/>
        <w:lang w:val="en-US" w:eastAsia="en-US" w:bidi="ar-SA"/>
      </w:rPr>
    </w:lvl>
    <w:lvl w:ilvl="3">
      <w:start w:val="1"/>
      <w:numFmt w:val="lowerRoman"/>
      <w:pStyle w:val="berschrift4"/>
      <w:lvlText w:val="(%4)"/>
      <w:lvlJc w:val="left"/>
      <w:pPr>
        <w:tabs>
          <w:tab w:val="num" w:pos="2160"/>
        </w:tabs>
        <w:ind w:left="0" w:firstLine="1440"/>
      </w:pPr>
      <w:rPr>
        <w:rFonts w:ascii="Times New Roman" w:hAnsi="Times New Roman" w:hint="default"/>
        <w:b w:val="0"/>
        <w:i w:val="0"/>
        <w:sz w:val="24"/>
        <w:szCs w:val="24"/>
        <w:lang w:val="en-US" w:eastAsia="en-US" w:bidi="ar-SA"/>
      </w:rPr>
    </w:lvl>
    <w:lvl w:ilvl="4">
      <w:start w:val="1"/>
      <w:numFmt w:val="upperLetter"/>
      <w:pStyle w:val="berschrift5"/>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46" w15:restartNumberingAfterBreak="0">
    <w:nsid w:val="7DB5644F"/>
    <w:multiLevelType w:val="hybridMultilevel"/>
    <w:tmpl w:val="1E946534"/>
    <w:lvl w:ilvl="0" w:tplc="EEA498BA">
      <w:start w:val="1"/>
      <w:numFmt w:val="bullet"/>
      <w:pStyle w:val="Bullet3"/>
      <w:lvlText w:val=""/>
      <w:lvlJc w:val="left"/>
      <w:pPr>
        <w:tabs>
          <w:tab w:val="num" w:pos="3600"/>
        </w:tabs>
        <w:ind w:left="0" w:firstLine="288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num w:numId="1" w16cid:durableId="391931378">
    <w:abstractNumId w:val="13"/>
  </w:num>
  <w:num w:numId="2" w16cid:durableId="1164663672">
    <w:abstractNumId w:val="44"/>
  </w:num>
  <w:num w:numId="3" w16cid:durableId="1666744066">
    <w:abstractNumId w:val="40"/>
  </w:num>
  <w:num w:numId="4" w16cid:durableId="1321693668">
    <w:abstractNumId w:val="45"/>
  </w:num>
  <w:num w:numId="5" w16cid:durableId="2125617098">
    <w:abstractNumId w:val="30"/>
  </w:num>
  <w:num w:numId="6" w16cid:durableId="995300518">
    <w:abstractNumId w:val="12"/>
  </w:num>
  <w:num w:numId="7" w16cid:durableId="1412771693">
    <w:abstractNumId w:val="16"/>
  </w:num>
  <w:num w:numId="8" w16cid:durableId="768888709">
    <w:abstractNumId w:val="27"/>
  </w:num>
  <w:num w:numId="9" w16cid:durableId="1852715520">
    <w:abstractNumId w:val="20"/>
  </w:num>
  <w:num w:numId="10" w16cid:durableId="2022507293">
    <w:abstractNumId w:val="23"/>
  </w:num>
  <w:num w:numId="11" w16cid:durableId="488594505">
    <w:abstractNumId w:val="32"/>
  </w:num>
  <w:num w:numId="12" w16cid:durableId="445121869">
    <w:abstractNumId w:val="34"/>
  </w:num>
  <w:num w:numId="13" w16cid:durableId="26957723">
    <w:abstractNumId w:val="9"/>
  </w:num>
  <w:num w:numId="14" w16cid:durableId="693847783">
    <w:abstractNumId w:val="7"/>
  </w:num>
  <w:num w:numId="15" w16cid:durableId="1248802375">
    <w:abstractNumId w:val="6"/>
  </w:num>
  <w:num w:numId="16" w16cid:durableId="228077504">
    <w:abstractNumId w:val="5"/>
  </w:num>
  <w:num w:numId="17" w16cid:durableId="451634285">
    <w:abstractNumId w:val="4"/>
  </w:num>
  <w:num w:numId="18" w16cid:durableId="5451913">
    <w:abstractNumId w:val="8"/>
  </w:num>
  <w:num w:numId="19" w16cid:durableId="1057555422">
    <w:abstractNumId w:val="3"/>
  </w:num>
  <w:num w:numId="20" w16cid:durableId="2071077759">
    <w:abstractNumId w:val="2"/>
  </w:num>
  <w:num w:numId="21" w16cid:durableId="149256385">
    <w:abstractNumId w:val="1"/>
  </w:num>
  <w:num w:numId="22" w16cid:durableId="1645230965">
    <w:abstractNumId w:val="0"/>
  </w:num>
  <w:num w:numId="23" w16cid:durableId="955407017">
    <w:abstractNumId w:val="14"/>
  </w:num>
  <w:num w:numId="24" w16cid:durableId="1380856108">
    <w:abstractNumId w:val="42"/>
  </w:num>
  <w:num w:numId="25" w16cid:durableId="569190639">
    <w:abstractNumId w:val="41"/>
  </w:num>
  <w:num w:numId="26" w16cid:durableId="554195518">
    <w:abstractNumId w:val="21"/>
  </w:num>
  <w:num w:numId="27" w16cid:durableId="1067530998">
    <w:abstractNumId w:val="46"/>
  </w:num>
  <w:num w:numId="28" w16cid:durableId="1045527437">
    <w:abstractNumId w:val="24"/>
  </w:num>
  <w:num w:numId="29" w16cid:durableId="737366079">
    <w:abstractNumId w:val="11"/>
  </w:num>
  <w:num w:numId="30" w16cid:durableId="1245724913">
    <w:abstractNumId w:val="37"/>
  </w:num>
  <w:num w:numId="31" w16cid:durableId="409347582">
    <w:abstractNumId w:val="33"/>
  </w:num>
  <w:num w:numId="32" w16cid:durableId="1080832111">
    <w:abstractNumId w:val="26"/>
  </w:num>
  <w:num w:numId="33" w16cid:durableId="1468352192">
    <w:abstractNumId w:val="38"/>
  </w:num>
  <w:num w:numId="34" w16cid:durableId="2079742969">
    <w:abstractNumId w:val="19"/>
  </w:num>
  <w:num w:numId="35" w16cid:durableId="964194712">
    <w:abstractNumId w:val="31"/>
  </w:num>
  <w:num w:numId="36" w16cid:durableId="725105412">
    <w:abstractNumId w:val="18"/>
  </w:num>
  <w:num w:numId="37" w16cid:durableId="901524435">
    <w:abstractNumId w:val="10"/>
  </w:num>
  <w:num w:numId="38" w16cid:durableId="2081175503">
    <w:abstractNumId w:val="36"/>
  </w:num>
  <w:num w:numId="39" w16cid:durableId="846411314">
    <w:abstractNumId w:val="22"/>
  </w:num>
  <w:num w:numId="40" w16cid:durableId="1586305214">
    <w:abstractNumId w:val="15"/>
  </w:num>
  <w:num w:numId="41" w16cid:durableId="1687750412">
    <w:abstractNumId w:val="17"/>
  </w:num>
  <w:num w:numId="42" w16cid:durableId="355008587">
    <w:abstractNumId w:val="39"/>
  </w:num>
  <w:num w:numId="43" w16cid:durableId="1801916527">
    <w:abstractNumId w:val="43"/>
  </w:num>
  <w:num w:numId="44" w16cid:durableId="556866051">
    <w:abstractNumId w:val="28"/>
  </w:num>
  <w:num w:numId="45" w16cid:durableId="640579660">
    <w:abstractNumId w:val="25"/>
  </w:num>
  <w:num w:numId="46" w16cid:durableId="9958430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trackRevisions/>
  <w:doNotTrackMoves/>
  <w:defaultTabStop w:val="720"/>
  <w:hyphenationZone w:val="357"/>
  <w:doNotHyphenateCaps/>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SnapToGridInCell/>
    <w:selectFldWithFirstOrLastChar/>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Type" w:val="100"/>
    <w:docVar w:name="MPDocID" w:val="76310124.2 0032828-00008"/>
  </w:docVars>
  <w:rsids>
    <w:rsidRoot w:val="00F90720"/>
    <w:rsid w:val="000B5548"/>
    <w:rsid w:val="000D42EC"/>
    <w:rsid w:val="000D7B1E"/>
    <w:rsid w:val="0012527E"/>
    <w:rsid w:val="0012626A"/>
    <w:rsid w:val="00196801"/>
    <w:rsid w:val="00196E7F"/>
    <w:rsid w:val="001B68DA"/>
    <w:rsid w:val="001C4960"/>
    <w:rsid w:val="001F166A"/>
    <w:rsid w:val="001F4C5F"/>
    <w:rsid w:val="00220AE3"/>
    <w:rsid w:val="002D6168"/>
    <w:rsid w:val="002D7DD8"/>
    <w:rsid w:val="00343FB6"/>
    <w:rsid w:val="00345F50"/>
    <w:rsid w:val="003539E3"/>
    <w:rsid w:val="00395843"/>
    <w:rsid w:val="004114B2"/>
    <w:rsid w:val="00427D02"/>
    <w:rsid w:val="00480628"/>
    <w:rsid w:val="004A2299"/>
    <w:rsid w:val="004E0303"/>
    <w:rsid w:val="004E44EC"/>
    <w:rsid w:val="004E775E"/>
    <w:rsid w:val="004F24FD"/>
    <w:rsid w:val="004F69AB"/>
    <w:rsid w:val="00530DFA"/>
    <w:rsid w:val="00537CF5"/>
    <w:rsid w:val="0054248A"/>
    <w:rsid w:val="005500B6"/>
    <w:rsid w:val="005626D7"/>
    <w:rsid w:val="00583ED1"/>
    <w:rsid w:val="005941B3"/>
    <w:rsid w:val="005A599B"/>
    <w:rsid w:val="005C0EC4"/>
    <w:rsid w:val="005C18C7"/>
    <w:rsid w:val="005D204D"/>
    <w:rsid w:val="005D6A6D"/>
    <w:rsid w:val="005F0AC1"/>
    <w:rsid w:val="005F300E"/>
    <w:rsid w:val="005F5B2D"/>
    <w:rsid w:val="00651484"/>
    <w:rsid w:val="006A354D"/>
    <w:rsid w:val="006C608B"/>
    <w:rsid w:val="006F1DF3"/>
    <w:rsid w:val="007A0E19"/>
    <w:rsid w:val="007B042E"/>
    <w:rsid w:val="007F0AB2"/>
    <w:rsid w:val="008276FC"/>
    <w:rsid w:val="00833B21"/>
    <w:rsid w:val="008442DD"/>
    <w:rsid w:val="008552B4"/>
    <w:rsid w:val="0088488E"/>
    <w:rsid w:val="008E3326"/>
    <w:rsid w:val="008E700F"/>
    <w:rsid w:val="0090744E"/>
    <w:rsid w:val="00915CDC"/>
    <w:rsid w:val="00942704"/>
    <w:rsid w:val="009467EB"/>
    <w:rsid w:val="00977B43"/>
    <w:rsid w:val="009E14AE"/>
    <w:rsid w:val="009F3271"/>
    <w:rsid w:val="00A26A99"/>
    <w:rsid w:val="00A772F0"/>
    <w:rsid w:val="00A84DE1"/>
    <w:rsid w:val="00AA6269"/>
    <w:rsid w:val="00AC18B0"/>
    <w:rsid w:val="00AE1B17"/>
    <w:rsid w:val="00B2491C"/>
    <w:rsid w:val="00B25DF1"/>
    <w:rsid w:val="00B62BF3"/>
    <w:rsid w:val="00C22C5A"/>
    <w:rsid w:val="00C30B81"/>
    <w:rsid w:val="00C46F48"/>
    <w:rsid w:val="00C65C0A"/>
    <w:rsid w:val="00C82027"/>
    <w:rsid w:val="00C94584"/>
    <w:rsid w:val="00CA3B8C"/>
    <w:rsid w:val="00CA7766"/>
    <w:rsid w:val="00CF542D"/>
    <w:rsid w:val="00D42B66"/>
    <w:rsid w:val="00DA587D"/>
    <w:rsid w:val="00DA5CF7"/>
    <w:rsid w:val="00DF7918"/>
    <w:rsid w:val="00E109EB"/>
    <w:rsid w:val="00E12B93"/>
    <w:rsid w:val="00E148B1"/>
    <w:rsid w:val="00E53DCF"/>
    <w:rsid w:val="00E630F5"/>
    <w:rsid w:val="00E63F30"/>
    <w:rsid w:val="00EB6322"/>
    <w:rsid w:val="00F356C3"/>
    <w:rsid w:val="00F663F4"/>
    <w:rsid w:val="00F725E4"/>
    <w:rsid w:val="00F73E8D"/>
    <w:rsid w:val="00F90720"/>
    <w:rsid w:val="00F944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B663F"/>
  <w15:chartTrackingRefBased/>
  <w15:docId w15:val="{DF2F79A2-6281-47E5-934F-1F26777B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line="300" w:lineRule="atLeast"/>
    </w:pPr>
    <w:rPr>
      <w:sz w:val="24"/>
      <w:szCs w:val="24"/>
      <w:lang w:val="en-US" w:eastAsia="en-US"/>
    </w:rPr>
  </w:style>
  <w:style w:type="paragraph" w:styleId="berschrift1">
    <w:name w:val="heading 1"/>
    <w:basedOn w:val="Standard"/>
    <w:qFormat/>
    <w:pPr>
      <w:keepNext/>
      <w:numPr>
        <w:numId w:val="4"/>
      </w:numPr>
      <w:spacing w:before="320"/>
      <w:jc w:val="center"/>
      <w:outlineLvl w:val="0"/>
    </w:pPr>
    <w:rPr>
      <w:b/>
      <w:smallCaps/>
      <w:kern w:val="28"/>
    </w:rPr>
  </w:style>
  <w:style w:type="paragraph" w:styleId="berschrift2">
    <w:name w:val="heading 2"/>
    <w:basedOn w:val="Standard"/>
    <w:qFormat/>
    <w:pPr>
      <w:numPr>
        <w:ilvl w:val="1"/>
        <w:numId w:val="4"/>
      </w:numPr>
      <w:spacing w:before="280" w:after="120"/>
      <w:outlineLvl w:val="1"/>
    </w:pPr>
    <w:rPr>
      <w:color w:val="000000"/>
    </w:rPr>
  </w:style>
  <w:style w:type="paragraph" w:styleId="berschrift3">
    <w:name w:val="heading 3"/>
    <w:basedOn w:val="Standard"/>
    <w:qFormat/>
    <w:pPr>
      <w:numPr>
        <w:ilvl w:val="2"/>
        <w:numId w:val="4"/>
      </w:numPr>
      <w:spacing w:after="120"/>
      <w:outlineLvl w:val="2"/>
    </w:pPr>
  </w:style>
  <w:style w:type="paragraph" w:styleId="berschrift4">
    <w:name w:val="heading 4"/>
    <w:basedOn w:val="Standard"/>
    <w:qFormat/>
    <w:pPr>
      <w:numPr>
        <w:ilvl w:val="3"/>
        <w:numId w:val="4"/>
      </w:numPr>
      <w:spacing w:after="120"/>
      <w:outlineLvl w:val="3"/>
    </w:pPr>
  </w:style>
  <w:style w:type="paragraph" w:styleId="berschrift5">
    <w:name w:val="heading 5"/>
    <w:basedOn w:val="Standard"/>
    <w:qFormat/>
    <w:pPr>
      <w:numPr>
        <w:ilvl w:val="4"/>
        <w:numId w:val="4"/>
      </w:numPr>
      <w:spacing w:after="120"/>
      <w:outlineLvl w:val="4"/>
    </w:pPr>
  </w:style>
  <w:style w:type="paragraph" w:styleId="berschrift6">
    <w:name w:val="heading 6"/>
    <w:basedOn w:val="Standard"/>
    <w:next w:val="Standard"/>
    <w:autoRedefine/>
    <w:qFormat/>
    <w:pPr>
      <w:keepNext/>
      <w:spacing w:before="160" w:after="80"/>
      <w:outlineLvl w:val="5"/>
    </w:pPr>
    <w:rPr>
      <w:rFonts w:ascii="Arial" w:hAnsi="Arial"/>
      <w:b/>
      <w:sz w:val="20"/>
    </w:rPr>
  </w:style>
  <w:style w:type="paragraph" w:styleId="berschrift7">
    <w:name w:val="heading 7"/>
    <w:basedOn w:val="Standard"/>
    <w:next w:val="Standard"/>
    <w:qFormat/>
    <w:pPr>
      <w:keepNext/>
      <w:outlineLvl w:val="6"/>
    </w:pPr>
    <w:rPr>
      <w:rFonts w:ascii="Arial" w:hAnsi="Arial"/>
      <w:b/>
      <w:smallCaps/>
      <w:color w:val="000000"/>
    </w:rPr>
  </w:style>
  <w:style w:type="paragraph" w:styleId="berschrift8">
    <w:name w:val="heading 8"/>
    <w:basedOn w:val="Standard"/>
    <w:next w:val="Standard"/>
    <w:autoRedefine/>
    <w:qFormat/>
    <w:pPr>
      <w:keepNext/>
      <w:pageBreakBefore/>
      <w:spacing w:before="600" w:after="120"/>
      <w:jc w:val="center"/>
      <w:outlineLvl w:val="7"/>
    </w:pPr>
    <w:rPr>
      <w:rFonts w:ascii="Times New Roman Bold" w:hAnsi="Times New Roman Bold"/>
      <w:b/>
      <w:cap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clause">
    <w:name w:val="Body  clause"/>
    <w:basedOn w:val="Standard"/>
    <w:next w:val="berschrift1"/>
    <w:link w:val="BodyclauseChar"/>
    <w:pPr>
      <w:spacing w:before="240" w:after="120"/>
      <w:ind w:firstLine="720"/>
    </w:pPr>
  </w:style>
  <w:style w:type="paragraph" w:customStyle="1" w:styleId="Bodysubclause">
    <w:name w:val="Body  sub clause"/>
    <w:basedOn w:val="Standard"/>
    <w:pPr>
      <w:spacing w:before="240" w:after="120"/>
      <w:ind w:firstLine="720"/>
    </w:pPr>
  </w:style>
  <w:style w:type="paragraph" w:customStyle="1" w:styleId="Bodypara">
    <w:name w:val="Body para"/>
    <w:basedOn w:val="Standard"/>
    <w:pPr>
      <w:spacing w:after="240"/>
    </w:pPr>
  </w:style>
  <w:style w:type="paragraph" w:customStyle="1" w:styleId="Bodysubpara">
    <w:name w:val="Body sub para"/>
    <w:basedOn w:val="Standard"/>
    <w:next w:val="berschrift3"/>
    <w:pPr>
      <w:spacing w:after="120"/>
      <w:ind w:left="2268"/>
    </w:pPr>
  </w:style>
  <w:style w:type="paragraph" w:customStyle="1" w:styleId="Definitions">
    <w:name w:val="Definitions"/>
    <w:basedOn w:val="Standard"/>
    <w:pPr>
      <w:tabs>
        <w:tab w:val="left" w:pos="709"/>
      </w:tabs>
      <w:spacing w:before="120" w:after="120"/>
      <w:ind w:firstLine="720"/>
    </w:pPr>
  </w:style>
  <w:style w:type="paragraph" w:styleId="Fuzeile">
    <w:name w:val="footer"/>
    <w:basedOn w:val="Standard"/>
    <w:pPr>
      <w:tabs>
        <w:tab w:val="center" w:pos="4153"/>
        <w:tab w:val="right" w:pos="8306"/>
      </w:tabs>
      <w:spacing w:after="240"/>
    </w:pPr>
  </w:style>
  <w:style w:type="paragraph" w:styleId="Kopfzeile">
    <w:name w:val="header"/>
    <w:basedOn w:val="Standard"/>
    <w:pPr>
      <w:tabs>
        <w:tab w:val="center" w:pos="4153"/>
        <w:tab w:val="right" w:pos="8306"/>
      </w:tabs>
      <w:spacing w:after="240"/>
    </w:pPr>
  </w:style>
  <w:style w:type="character" w:styleId="Seitenzahl">
    <w:name w:val="page number"/>
    <w:basedOn w:val="Absatz-Standardschriftart"/>
  </w:style>
  <w:style w:type="paragraph" w:customStyle="1" w:styleId="Schmainhead">
    <w:name w:val="Sch   main head"/>
    <w:basedOn w:val="Standard"/>
    <w:next w:val="Standard"/>
    <w:autoRedefine/>
    <w:pPr>
      <w:keepNext/>
      <w:pageBreakBefore/>
      <w:spacing w:before="240" w:after="360"/>
      <w:jc w:val="center"/>
      <w:outlineLvl w:val="0"/>
    </w:pPr>
    <w:rPr>
      <w:b/>
      <w:caps/>
      <w:kern w:val="28"/>
      <w:szCs w:val="22"/>
    </w:rPr>
  </w:style>
  <w:style w:type="paragraph" w:customStyle="1" w:styleId="Schparthead">
    <w:name w:val="Sch   part head"/>
    <w:basedOn w:val="Standard"/>
    <w:next w:val="Standard"/>
    <w:pPr>
      <w:keepNext/>
      <w:numPr>
        <w:numId w:val="6"/>
      </w:numPr>
      <w:spacing w:before="240" w:after="240"/>
      <w:jc w:val="center"/>
      <w:outlineLvl w:val="0"/>
    </w:pPr>
    <w:rPr>
      <w:b/>
      <w:kern w:val="28"/>
    </w:rPr>
  </w:style>
  <w:style w:type="paragraph" w:customStyle="1" w:styleId="Sch1styleclause">
    <w:name w:val="Sch  (1style) clause"/>
    <w:basedOn w:val="Standard"/>
    <w:pPr>
      <w:numPr>
        <w:numId w:val="5"/>
      </w:numPr>
      <w:spacing w:before="320"/>
      <w:outlineLvl w:val="0"/>
    </w:pPr>
    <w:rPr>
      <w:b/>
      <w:smallCaps/>
    </w:rPr>
  </w:style>
  <w:style w:type="paragraph" w:customStyle="1" w:styleId="Sch1stylesubclause">
    <w:name w:val="Sch  (1style) sub clause"/>
    <w:basedOn w:val="Standard"/>
    <w:pPr>
      <w:numPr>
        <w:ilvl w:val="1"/>
        <w:numId w:val="5"/>
      </w:numPr>
      <w:spacing w:before="280" w:after="120"/>
      <w:outlineLvl w:val="1"/>
    </w:pPr>
    <w:rPr>
      <w:color w:val="000000"/>
    </w:rPr>
  </w:style>
  <w:style w:type="paragraph" w:customStyle="1" w:styleId="Sch1stylepara">
    <w:name w:val="Sch (1style) para"/>
    <w:basedOn w:val="Standard"/>
    <w:pPr>
      <w:numPr>
        <w:ilvl w:val="2"/>
        <w:numId w:val="5"/>
      </w:numPr>
      <w:spacing w:after="120"/>
    </w:pPr>
  </w:style>
  <w:style w:type="paragraph" w:customStyle="1" w:styleId="Sch1stylesubpara">
    <w:name w:val="Sch (1style) sub para"/>
    <w:basedOn w:val="berschrift4"/>
    <w:pPr>
      <w:numPr>
        <w:numId w:val="5"/>
      </w:numPr>
    </w:pPr>
  </w:style>
  <w:style w:type="paragraph" w:customStyle="1" w:styleId="Sch2style1">
    <w:name w:val="Sch (2style)  1"/>
    <w:basedOn w:val="Standard"/>
    <w:pPr>
      <w:numPr>
        <w:numId w:val="1"/>
      </w:numPr>
      <w:spacing w:before="280" w:after="120" w:line="300" w:lineRule="exact"/>
    </w:pPr>
  </w:style>
  <w:style w:type="paragraph" w:customStyle="1" w:styleId="Sch2stylea">
    <w:name w:val="Sch (2style) (a)"/>
    <w:basedOn w:val="Standard"/>
    <w:pPr>
      <w:numPr>
        <w:ilvl w:val="1"/>
        <w:numId w:val="1"/>
      </w:numPr>
      <w:spacing w:after="120" w:line="300" w:lineRule="exact"/>
    </w:pPr>
  </w:style>
  <w:style w:type="paragraph" w:customStyle="1" w:styleId="Sch2stylei">
    <w:name w:val="Sch (2style) (i)"/>
    <w:basedOn w:val="berschrift4"/>
    <w:pPr>
      <w:numPr>
        <w:ilvl w:val="2"/>
        <w:numId w:val="1"/>
      </w:numPr>
      <w:tabs>
        <w:tab w:val="left" w:pos="2268"/>
      </w:tabs>
    </w:pPr>
    <w:rPr>
      <w:noProof/>
    </w:rPr>
  </w:style>
  <w:style w:type="paragraph" w:styleId="Verzeichnis1">
    <w:name w:val="toc 1"/>
    <w:basedOn w:val="Standard"/>
    <w:next w:val="Standard"/>
    <w:autoRedefine/>
    <w:pPr>
      <w:tabs>
        <w:tab w:val="left" w:pos="1701"/>
        <w:tab w:val="right" w:leader="dot" w:pos="8647"/>
      </w:tabs>
      <w:spacing w:before="240" w:line="260" w:lineRule="atLeast"/>
      <w:ind w:left="1701" w:right="568" w:hanging="1701"/>
    </w:pPr>
    <w:rPr>
      <w:caps/>
      <w:noProof/>
    </w:rPr>
  </w:style>
  <w:style w:type="paragraph" w:styleId="Verzeichnis2">
    <w:name w:val="toc 2"/>
    <w:basedOn w:val="Standard"/>
    <w:next w:val="Standard"/>
    <w:autoRedefine/>
    <w:pPr>
      <w:tabs>
        <w:tab w:val="left" w:pos="706"/>
        <w:tab w:val="right" w:leader="dot" w:pos="8647"/>
      </w:tabs>
      <w:spacing w:before="120"/>
      <w:ind w:right="568"/>
    </w:pPr>
    <w:rPr>
      <w:noProof/>
      <w:sz w:val="20"/>
    </w:rPr>
  </w:style>
  <w:style w:type="paragraph" w:styleId="Verzeichnis3">
    <w:name w:val="toc 3"/>
    <w:basedOn w:val="Standard"/>
    <w:next w:val="Standard"/>
    <w:autoRedefine/>
    <w:pPr>
      <w:tabs>
        <w:tab w:val="left" w:pos="1701"/>
        <w:tab w:val="right" w:leader="dot" w:pos="8647"/>
      </w:tabs>
      <w:ind w:right="568"/>
    </w:pPr>
    <w:rPr>
      <w:noProof/>
    </w:rPr>
  </w:style>
  <w:style w:type="character" w:styleId="Hyperlink">
    <w:name w:val="Hyperlink"/>
    <w:rPr>
      <w:color w:val="0000FF"/>
      <w:u w:val="single"/>
      <w:lang w:val="en-US" w:eastAsia="en-US" w:bidi="ar-SA"/>
    </w:rPr>
  </w:style>
  <w:style w:type="character" w:styleId="BesuchterLink">
    <w:name w:val="FollowedHyperlink"/>
    <w:rPr>
      <w:color w:val="800080"/>
      <w:u w:val="single"/>
      <w:lang w:val="en-US" w:eastAsia="en-US" w:bidi="ar-SA"/>
    </w:rPr>
  </w:style>
  <w:style w:type="paragraph" w:customStyle="1" w:styleId="1Parties">
    <w:name w:val="(1) Parties"/>
    <w:basedOn w:val="Standard"/>
    <w:pPr>
      <w:numPr>
        <w:numId w:val="2"/>
      </w:numPr>
      <w:spacing w:before="120" w:after="120"/>
    </w:pPr>
  </w:style>
  <w:style w:type="paragraph" w:customStyle="1" w:styleId="ABackground">
    <w:name w:val="(A) Background"/>
    <w:basedOn w:val="Standard"/>
    <w:pPr>
      <w:numPr>
        <w:numId w:val="3"/>
      </w:numPr>
      <w:spacing w:before="120" w:after="120"/>
    </w:pPr>
  </w:style>
  <w:style w:type="character" w:customStyle="1" w:styleId="Def">
    <w:name w:val="Def"/>
    <w:rPr>
      <w:b/>
      <w:color w:val="000000"/>
      <w:sz w:val="22"/>
      <w:lang w:val="en-US" w:eastAsia="en-US" w:bidi="ar-SA"/>
    </w:rPr>
  </w:style>
  <w:style w:type="paragraph" w:customStyle="1" w:styleId="1stIntroHeadings">
    <w:name w:val="1stIntroHeadings"/>
    <w:basedOn w:val="Standard"/>
    <w:next w:val="Standard"/>
    <w:pPr>
      <w:tabs>
        <w:tab w:val="left" w:pos="709"/>
      </w:tabs>
      <w:spacing w:after="240"/>
    </w:pPr>
    <w:rPr>
      <w:b/>
      <w:smallCaps/>
    </w:rPr>
  </w:style>
  <w:style w:type="paragraph" w:customStyle="1" w:styleId="Scha">
    <w:name w:val="Sch a)"/>
    <w:basedOn w:val="Standard"/>
    <w:pPr>
      <w:numPr>
        <w:ilvl w:val="1"/>
        <w:numId w:val="2"/>
      </w:numPr>
    </w:pPr>
  </w:style>
  <w:style w:type="paragraph" w:customStyle="1" w:styleId="XExecution">
    <w:name w:val="X Execution"/>
    <w:basedOn w:val="Standard"/>
    <w:pPr>
      <w:tabs>
        <w:tab w:val="left" w:pos="0"/>
        <w:tab w:val="left" w:pos="3544"/>
      </w:tabs>
      <w:ind w:right="459"/>
    </w:pPr>
    <w:rPr>
      <w:color w:val="000000"/>
    </w:rPr>
  </w:style>
  <w:style w:type="paragraph" w:customStyle="1" w:styleId="Comments">
    <w:name w:val="Comments"/>
    <w:basedOn w:val="Standard"/>
    <w:pPr>
      <w:spacing w:after="120"/>
      <w:ind w:left="284"/>
    </w:pPr>
    <w:rPr>
      <w:i/>
    </w:rPr>
  </w:style>
  <w:style w:type="paragraph" w:customStyle="1" w:styleId="CoversheetTitle">
    <w:name w:val="Coversheet Title"/>
    <w:basedOn w:val="Standard"/>
    <w:autoRedefine/>
    <w:pPr>
      <w:spacing w:before="480" w:after="480"/>
      <w:jc w:val="center"/>
    </w:pPr>
    <w:rPr>
      <w:b/>
      <w:smallCaps/>
    </w:rPr>
  </w:style>
  <w:style w:type="paragraph" w:customStyle="1" w:styleId="CoversheetParagraph">
    <w:name w:val="Coversheet Paragraph"/>
    <w:basedOn w:val="Standard"/>
    <w:autoRedefine/>
    <w:pPr>
      <w:jc w:val="center"/>
    </w:pPr>
  </w:style>
  <w:style w:type="character" w:customStyle="1" w:styleId="Defterm">
    <w:name w:val="Defterm"/>
    <w:rPr>
      <w:b/>
      <w:color w:val="000000"/>
      <w:lang w:val="en-US" w:eastAsia="en-US" w:bidi="ar-SA"/>
    </w:rPr>
  </w:style>
  <w:style w:type="paragraph" w:customStyle="1" w:styleId="NewPage">
    <w:name w:val="New Page"/>
    <w:basedOn w:val="Standard"/>
    <w:autoRedefine/>
    <w:pPr>
      <w:pageBreakBefore/>
    </w:pPr>
  </w:style>
  <w:style w:type="paragraph" w:customStyle="1" w:styleId="FrontInformation">
    <w:name w:val="FrontInformation"/>
    <w:autoRedefine/>
    <w:pPr>
      <w:spacing w:line="300" w:lineRule="atLeast"/>
    </w:pPr>
    <w:rPr>
      <w:rFonts w:ascii="Arial" w:hAnsi="Arial"/>
      <w:color w:val="000000"/>
      <w:lang w:val="en-US" w:eastAsia="en-US"/>
    </w:rPr>
  </w:style>
  <w:style w:type="character" w:customStyle="1" w:styleId="defitem">
    <w:name w:val="defitem"/>
    <w:basedOn w:val="Absatz-Standardschriftart"/>
  </w:style>
  <w:style w:type="character" w:customStyle="1" w:styleId="smallcaps">
    <w:name w:val="smallcaps"/>
    <w:rPr>
      <w:b/>
      <w:smallCaps/>
      <w:lang w:val="en-US" w:eastAsia="en-US" w:bidi="ar-SA"/>
    </w:rPr>
  </w:style>
  <w:style w:type="paragraph" w:customStyle="1" w:styleId="Schmainheadinc">
    <w:name w:val="Sch   main head inc"/>
    <w:basedOn w:val="Standard"/>
    <w:pPr>
      <w:spacing w:before="360" w:after="360"/>
    </w:pPr>
    <w:rPr>
      <w:b/>
    </w:rPr>
  </w:style>
  <w:style w:type="paragraph" w:customStyle="1" w:styleId="Schmainheadsingle">
    <w:name w:val="Sch main head single"/>
    <w:basedOn w:val="Standard"/>
    <w:next w:val="Standard"/>
    <w:pPr>
      <w:pageBreakBefore/>
      <w:spacing w:before="240" w:after="360"/>
      <w:jc w:val="center"/>
    </w:pPr>
    <w:rPr>
      <w:b/>
      <w:kern w:val="28"/>
    </w:rPr>
  </w:style>
  <w:style w:type="paragraph" w:customStyle="1" w:styleId="Schmainheadincsingle">
    <w:name w:val="Sch   main head inc single"/>
    <w:basedOn w:val="Standard"/>
    <w:next w:val="Standard"/>
    <w:pPr>
      <w:spacing w:before="240" w:after="360"/>
    </w:pPr>
    <w:rPr>
      <w:b/>
      <w:kern w:val="28"/>
    </w:rPr>
  </w:style>
  <w:style w:type="paragraph" w:customStyle="1" w:styleId="Testimonium">
    <w:name w:val="Testimonium"/>
    <w:basedOn w:val="Standard"/>
    <w:pPr>
      <w:spacing w:before="360" w:after="360"/>
    </w:pPr>
  </w:style>
  <w:style w:type="paragraph" w:customStyle="1" w:styleId="Appmainheadsingle">
    <w:name w:val="App main head single"/>
    <w:basedOn w:val="Standard"/>
    <w:next w:val="Standard"/>
    <w:pPr>
      <w:pageBreakBefore/>
      <w:numPr>
        <w:numId w:val="7"/>
      </w:numPr>
      <w:spacing w:before="240" w:after="360"/>
      <w:jc w:val="center"/>
    </w:pPr>
    <w:rPr>
      <w:b/>
    </w:rPr>
  </w:style>
  <w:style w:type="paragraph" w:customStyle="1" w:styleId="Appmainhead">
    <w:name w:val="App   main head"/>
    <w:basedOn w:val="Standard"/>
    <w:next w:val="Standard"/>
    <w:pPr>
      <w:pageBreakBefore/>
      <w:numPr>
        <w:numId w:val="8"/>
      </w:numPr>
      <w:spacing w:before="240" w:after="360"/>
      <w:jc w:val="center"/>
    </w:pPr>
    <w:rPr>
      <w:b/>
    </w:rPr>
  </w:style>
  <w:style w:type="paragraph" w:styleId="Kommentartext">
    <w:name w:val="annotation text"/>
    <w:basedOn w:val="Standard"/>
    <w:link w:val="KommentartextZchn"/>
    <w:pPr>
      <w:spacing w:line="200" w:lineRule="atLeast"/>
    </w:pPr>
    <w:rPr>
      <w:sz w:val="20"/>
    </w:rPr>
  </w:style>
  <w:style w:type="paragraph" w:customStyle="1" w:styleId="CoversheetTitle2">
    <w:name w:val="Coversheet Title2"/>
    <w:basedOn w:val="CoversheetTitle"/>
  </w:style>
  <w:style w:type="paragraph" w:customStyle="1" w:styleId="Headingreg">
    <w:name w:val="Heading reg"/>
    <w:basedOn w:val="berschrift1"/>
    <w:next w:val="Standard"/>
    <w:pPr>
      <w:keepNext w:val="0"/>
      <w:spacing w:after="240"/>
    </w:pPr>
    <w:rPr>
      <w:b w:val="0"/>
      <w:smallCaps w:val="0"/>
    </w:rPr>
  </w:style>
  <w:style w:type="paragraph" w:customStyle="1" w:styleId="HeadingTitle">
    <w:name w:val="HeadingTitle"/>
    <w:basedOn w:val="Standard"/>
    <w:pPr>
      <w:spacing w:before="240" w:after="240"/>
      <w:jc w:val="center"/>
    </w:pPr>
    <w:rPr>
      <w:b/>
    </w:rPr>
  </w:style>
  <w:style w:type="paragraph" w:customStyle="1" w:styleId="BackSubClause">
    <w:name w:val="BackSubClause"/>
    <w:basedOn w:val="Standard"/>
    <w:pPr>
      <w:numPr>
        <w:ilvl w:val="1"/>
        <w:numId w:val="3"/>
      </w:numPr>
    </w:pPr>
  </w:style>
  <w:style w:type="paragraph" w:customStyle="1" w:styleId="NormalSpaced">
    <w:name w:val="NormalSpaced"/>
    <w:basedOn w:val="Standard"/>
    <w:next w:val="Standard"/>
    <w:pPr>
      <w:spacing w:before="240" w:after="240"/>
      <w:ind w:firstLine="720"/>
    </w:pPr>
  </w:style>
  <w:style w:type="paragraph" w:customStyle="1" w:styleId="NormalMedium">
    <w:name w:val="NormalMedium"/>
    <w:basedOn w:val="Standard"/>
    <w:next w:val="Standard"/>
    <w:pPr>
      <w:spacing w:before="240" w:after="240"/>
      <w:ind w:firstLine="360"/>
    </w:pPr>
  </w:style>
  <w:style w:type="paragraph" w:customStyle="1" w:styleId="Bullet1">
    <w:name w:val="Bullet1"/>
    <w:basedOn w:val="Standard"/>
    <w:pPr>
      <w:numPr>
        <w:numId w:val="25"/>
      </w:numPr>
      <w:spacing w:before="120" w:after="120"/>
    </w:pPr>
  </w:style>
  <w:style w:type="paragraph" w:customStyle="1" w:styleId="Bullet2">
    <w:name w:val="Bullet2"/>
    <w:basedOn w:val="Standard"/>
    <w:pPr>
      <w:numPr>
        <w:numId w:val="26"/>
      </w:numPr>
      <w:spacing w:before="120" w:after="120"/>
    </w:pPr>
  </w:style>
  <w:style w:type="paragraph" w:customStyle="1" w:styleId="Bullet3">
    <w:name w:val="Bullet3"/>
    <w:basedOn w:val="Standard"/>
    <w:pPr>
      <w:numPr>
        <w:numId w:val="27"/>
      </w:numPr>
      <w:tabs>
        <w:tab w:val="clear" w:pos="3600"/>
      </w:tabs>
      <w:spacing w:after="120"/>
      <w:ind w:firstLine="2160"/>
      <w:jc w:val="both"/>
    </w:pPr>
    <w:rPr>
      <w:szCs w:val="20"/>
    </w:rPr>
  </w:style>
  <w:style w:type="paragraph" w:customStyle="1" w:styleId="NormalCell">
    <w:name w:val="NormalCell"/>
    <w:basedOn w:val="Standard"/>
    <w:pPr>
      <w:spacing w:before="120" w:after="120"/>
    </w:pPr>
  </w:style>
  <w:style w:type="paragraph" w:customStyle="1" w:styleId="NormalSmall">
    <w:name w:val="NormalSmall"/>
    <w:basedOn w:val="NormalCell"/>
    <w:rPr>
      <w:sz w:val="18"/>
    </w:rPr>
  </w:style>
  <w:style w:type="paragraph" w:customStyle="1" w:styleId="BulletSmall">
    <w:name w:val="Bullet Small"/>
    <w:rPr>
      <w:sz w:val="18"/>
      <w:lang w:val="en-US" w:eastAsia="en-US"/>
    </w:rPr>
  </w:style>
  <w:style w:type="paragraph" w:customStyle="1" w:styleId="NormalRI">
    <w:name w:val="NormalRI"/>
    <w:basedOn w:val="Standard"/>
    <w:pPr>
      <w:ind w:firstLine="720"/>
    </w:pPr>
  </w:style>
  <w:style w:type="paragraph" w:customStyle="1" w:styleId="uslevel1">
    <w:name w:val="uslevel1"/>
    <w:basedOn w:val="Standard"/>
    <w:pPr>
      <w:numPr>
        <w:numId w:val="9"/>
      </w:numPr>
      <w:spacing w:before="240"/>
    </w:pPr>
  </w:style>
  <w:style w:type="paragraph" w:customStyle="1" w:styleId="uslevel2">
    <w:name w:val="uslevel2"/>
    <w:basedOn w:val="Standard"/>
    <w:pPr>
      <w:numPr>
        <w:ilvl w:val="1"/>
        <w:numId w:val="9"/>
      </w:numPr>
      <w:spacing w:before="240"/>
    </w:pPr>
  </w:style>
  <w:style w:type="paragraph" w:customStyle="1" w:styleId="uslevel3">
    <w:name w:val="uslevel3"/>
    <w:basedOn w:val="Standard"/>
    <w:pPr>
      <w:numPr>
        <w:ilvl w:val="2"/>
        <w:numId w:val="9"/>
      </w:numPr>
      <w:spacing w:before="240"/>
    </w:pPr>
  </w:style>
  <w:style w:type="paragraph" w:customStyle="1" w:styleId="HeadingCentered">
    <w:name w:val="HeadingCentered"/>
    <w:basedOn w:val="HeadingTitle"/>
    <w:rPr>
      <w:caps/>
    </w:rPr>
  </w:style>
  <w:style w:type="paragraph" w:customStyle="1" w:styleId="HeadingCenteredUnderlined">
    <w:name w:val="HeadingCenteredUnderlined"/>
    <w:basedOn w:val="HeadingTitle"/>
    <w:rPr>
      <w:caps/>
      <w:u w:val="single"/>
    </w:rPr>
  </w:style>
  <w:style w:type="paragraph" w:customStyle="1" w:styleId="HeadingCenteredPB">
    <w:name w:val="HeadingCenteredPB"/>
    <w:basedOn w:val="HeadingCentered"/>
    <w:pPr>
      <w:pageBreakBefore/>
    </w:pPr>
  </w:style>
  <w:style w:type="paragraph" w:customStyle="1" w:styleId="HeadingLeft">
    <w:name w:val="HeadingLeft"/>
    <w:basedOn w:val="Standard"/>
    <w:pPr>
      <w:spacing w:after="240"/>
    </w:pPr>
    <w:rPr>
      <w:rFonts w:ascii="Times New Roman Bold" w:hAnsi="Times New Roman Bold"/>
      <w:b/>
    </w:rPr>
  </w:style>
  <w:style w:type="paragraph" w:customStyle="1" w:styleId="NormalCentered">
    <w:name w:val="NormalCentered"/>
    <w:basedOn w:val="Standard"/>
    <w:next w:val="Standard"/>
    <w:pPr>
      <w:jc w:val="center"/>
    </w:pPr>
  </w:style>
  <w:style w:type="paragraph" w:customStyle="1" w:styleId="uslevel4">
    <w:name w:val="uslevel4"/>
    <w:basedOn w:val="Standard"/>
    <w:pPr>
      <w:numPr>
        <w:ilvl w:val="3"/>
        <w:numId w:val="9"/>
      </w:numPr>
      <w:spacing w:before="240"/>
    </w:pPr>
  </w:style>
  <w:style w:type="paragraph" w:customStyle="1" w:styleId="HeadingNoTitle">
    <w:name w:val="HeadingNoTitle"/>
    <w:basedOn w:val="berschrift1"/>
    <w:pPr>
      <w:numPr>
        <w:numId w:val="0"/>
      </w:numPr>
    </w:pPr>
  </w:style>
  <w:style w:type="paragraph" w:customStyle="1" w:styleId="sfalevel2Cont">
    <w:name w:val="sfalevel2Cont"/>
    <w:basedOn w:val="Standard"/>
    <w:pPr>
      <w:spacing w:before="120"/>
      <w:ind w:firstLine="1440"/>
    </w:pPr>
  </w:style>
  <w:style w:type="paragraph" w:customStyle="1" w:styleId="sfalevel1Cont">
    <w:name w:val="sfalevel1Cont"/>
    <w:basedOn w:val="Standard"/>
    <w:pPr>
      <w:spacing w:before="240"/>
      <w:ind w:firstLine="720"/>
    </w:pPr>
  </w:style>
  <w:style w:type="paragraph" w:customStyle="1" w:styleId="sfalevel3Cont">
    <w:name w:val="sfalevel3Cont"/>
    <w:basedOn w:val="Standard"/>
    <w:pPr>
      <w:spacing w:before="240"/>
      <w:ind w:firstLine="2160"/>
    </w:pPr>
  </w:style>
  <w:style w:type="paragraph" w:customStyle="1" w:styleId="MemoTitle">
    <w:name w:val="MemoTitle"/>
    <w:basedOn w:val="Standard"/>
    <w:rPr>
      <w:rFonts w:ascii="Times New Roman Bold" w:hAnsi="Times New Roman Bold"/>
      <w:b/>
      <w:u w:val="single"/>
    </w:rPr>
  </w:style>
  <w:style w:type="character" w:customStyle="1" w:styleId="KommentartextZchn">
    <w:name w:val="Kommentartext Zchn"/>
    <w:link w:val="Kommentartext"/>
    <w:rPr>
      <w:szCs w:val="24"/>
      <w:lang w:val="en-US" w:eastAsia="en-US" w:bidi="ar-SA"/>
    </w:rPr>
  </w:style>
  <w:style w:type="paragraph" w:customStyle="1" w:styleId="memofooterpara">
    <w:name w:val="memofooterpara"/>
    <w:basedOn w:val="Standard"/>
    <w:next w:val="Standard"/>
    <w:pPr>
      <w:pBdr>
        <w:bottom w:val="single" w:sz="4" w:space="1" w:color="auto"/>
      </w:pBdr>
    </w:pPr>
  </w:style>
  <w:style w:type="paragraph" w:customStyle="1" w:styleId="HeadingCenteredPBNS">
    <w:name w:val="HeadingCenteredPBNS"/>
    <w:basedOn w:val="HeadingCenteredPB"/>
    <w:pPr>
      <w:spacing w:after="0"/>
    </w:pPr>
  </w:style>
  <w:style w:type="paragraph" w:customStyle="1" w:styleId="HeadingCenteredNS">
    <w:name w:val="HeadingCenteredNS"/>
    <w:basedOn w:val="HeadingCentered"/>
    <w:pPr>
      <w:spacing w:after="0"/>
    </w:pPr>
  </w:style>
  <w:style w:type="paragraph" w:customStyle="1" w:styleId="sfalevel1">
    <w:name w:val="sfalevel1"/>
    <w:basedOn w:val="Standard"/>
    <w:next w:val="Standard"/>
    <w:pPr>
      <w:numPr>
        <w:numId w:val="12"/>
      </w:numPr>
      <w:spacing w:before="240"/>
    </w:pPr>
  </w:style>
  <w:style w:type="paragraph" w:customStyle="1" w:styleId="sfalevel2">
    <w:name w:val="sfalevel2"/>
    <w:basedOn w:val="Standard"/>
    <w:pPr>
      <w:numPr>
        <w:ilvl w:val="1"/>
        <w:numId w:val="12"/>
      </w:numPr>
      <w:spacing w:before="240"/>
    </w:pPr>
  </w:style>
  <w:style w:type="paragraph" w:customStyle="1" w:styleId="sfalevel3">
    <w:name w:val="sfalevel3"/>
    <w:basedOn w:val="Standard"/>
    <w:pPr>
      <w:numPr>
        <w:ilvl w:val="2"/>
        <w:numId w:val="12"/>
      </w:numPr>
      <w:spacing w:before="240"/>
    </w:pPr>
  </w:style>
  <w:style w:type="paragraph" w:customStyle="1" w:styleId="Bullet1continued">
    <w:name w:val="Bullet1continued"/>
    <w:basedOn w:val="Bodyclause"/>
    <w:link w:val="Bullet1continuedChar"/>
    <w:pPr>
      <w:tabs>
        <w:tab w:val="left" w:pos="1440"/>
      </w:tabs>
      <w:spacing w:before="120"/>
      <w:ind w:left="1440" w:firstLine="0"/>
    </w:pPr>
  </w:style>
  <w:style w:type="paragraph" w:customStyle="1" w:styleId="Bullet2continued">
    <w:name w:val="Bullet2continued"/>
    <w:basedOn w:val="Bodyclause"/>
    <w:pPr>
      <w:spacing w:before="120"/>
      <w:ind w:left="2160" w:firstLine="0"/>
    </w:pPr>
  </w:style>
  <w:style w:type="paragraph" w:customStyle="1" w:styleId="Bullet3continued">
    <w:name w:val="Bullet3continued"/>
    <w:basedOn w:val="Bullet3"/>
    <w:pPr>
      <w:numPr>
        <w:numId w:val="0"/>
      </w:numPr>
      <w:ind w:firstLine="2880"/>
    </w:pPr>
  </w:style>
  <w:style w:type="paragraph" w:customStyle="1" w:styleId="Bullet4">
    <w:name w:val="Bullet4"/>
    <w:basedOn w:val="Standard"/>
    <w:pPr>
      <w:numPr>
        <w:numId w:val="28"/>
      </w:numPr>
      <w:tabs>
        <w:tab w:val="clear" w:pos="4320"/>
      </w:tabs>
      <w:spacing w:after="120"/>
      <w:ind w:firstLine="2880"/>
    </w:pPr>
    <w:rPr>
      <w:szCs w:val="20"/>
    </w:rPr>
  </w:style>
  <w:style w:type="paragraph" w:customStyle="1" w:styleId="Bullet4continued">
    <w:name w:val="Bullet4continued"/>
    <w:basedOn w:val="Bullet4"/>
    <w:pPr>
      <w:numPr>
        <w:numId w:val="0"/>
      </w:numPr>
      <w:ind w:firstLine="3600"/>
    </w:pPr>
  </w:style>
  <w:style w:type="paragraph" w:customStyle="1" w:styleId="Bullet5">
    <w:name w:val="Bullet5"/>
    <w:basedOn w:val="Standard"/>
    <w:pPr>
      <w:numPr>
        <w:numId w:val="29"/>
      </w:numPr>
      <w:tabs>
        <w:tab w:val="clear" w:pos="5040"/>
      </w:tabs>
      <w:spacing w:after="120"/>
      <w:ind w:firstLine="3600"/>
    </w:pPr>
    <w:rPr>
      <w:szCs w:val="20"/>
    </w:rPr>
  </w:style>
  <w:style w:type="paragraph" w:customStyle="1" w:styleId="Bullet5continued">
    <w:name w:val="Bullet5continued"/>
    <w:basedOn w:val="Bullet5"/>
    <w:pPr>
      <w:numPr>
        <w:numId w:val="0"/>
      </w:numPr>
      <w:ind w:firstLine="4321"/>
    </w:pPr>
  </w:style>
  <w:style w:type="character" w:customStyle="1" w:styleId="BodyclauseChar">
    <w:name w:val="Body  clause Char"/>
    <w:link w:val="Bodyclause"/>
    <w:rPr>
      <w:sz w:val="24"/>
      <w:szCs w:val="24"/>
      <w:lang w:val="en-US" w:eastAsia="en-US" w:bidi="ar-SA"/>
    </w:rPr>
  </w:style>
  <w:style w:type="character" w:customStyle="1" w:styleId="Bullet1continuedChar">
    <w:name w:val="Bullet1continued Char"/>
    <w:link w:val="Bullet1continued"/>
    <w:rPr>
      <w:sz w:val="24"/>
      <w:szCs w:val="24"/>
      <w:lang w:val="en-US" w:eastAsia="en-US" w:bidi="ar-SA"/>
    </w:rPr>
  </w:style>
  <w:style w:type="paragraph" w:customStyle="1" w:styleId="Bodycontinuation">
    <w:name w:val="Body continuation"/>
    <w:basedOn w:val="Bodyclause"/>
    <w:next w:val="Bodyclause"/>
    <w:pPr>
      <w:ind w:firstLine="0"/>
    </w:pPr>
  </w:style>
  <w:style w:type="paragraph" w:customStyle="1" w:styleId="NormalSignature">
    <w:name w:val="NormalSignature"/>
    <w:basedOn w:val="NormalMedium"/>
    <w:pPr>
      <w:spacing w:before="0" w:after="0"/>
      <w:ind w:firstLine="357"/>
    </w:pPr>
  </w:style>
  <w:style w:type="paragraph" w:styleId="Funotentext">
    <w:name w:val="footnote text"/>
    <w:basedOn w:val="Standard"/>
    <w:link w:val="FunotentextZchn"/>
    <w:rPr>
      <w:sz w:val="20"/>
      <w:szCs w:val="20"/>
    </w:rPr>
  </w:style>
  <w:style w:type="character" w:customStyle="1" w:styleId="FunotentextZchn">
    <w:name w:val="Fußnotentext Zchn"/>
    <w:basedOn w:val="Absatz-Standardschriftart"/>
    <w:link w:val="Funotentext"/>
  </w:style>
  <w:style w:type="character" w:styleId="Funotenzeichen">
    <w:name w:val="footnote reference"/>
    <w:rPr>
      <w:vertAlign w:val="superscript"/>
    </w:r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effect w:val="none"/>
      <w:vertAlign w:val="baseline"/>
    </w:rPr>
  </w:style>
  <w:style w:type="paragraph" w:styleId="Sprechblasentext">
    <w:name w:val="Balloon Text"/>
    <w:basedOn w:val="Standard"/>
    <w:link w:val="SprechblasentextZchn"/>
    <w:rsid w:val="005C0EC4"/>
    <w:pPr>
      <w:spacing w:line="240" w:lineRule="auto"/>
    </w:pPr>
    <w:rPr>
      <w:rFonts w:ascii="Tahoma" w:hAnsi="Tahoma" w:cs="Tahoma"/>
      <w:sz w:val="16"/>
      <w:szCs w:val="16"/>
    </w:rPr>
  </w:style>
  <w:style w:type="character" w:customStyle="1" w:styleId="SprechblasentextZchn">
    <w:name w:val="Sprechblasentext Zchn"/>
    <w:link w:val="Sprechblasentext"/>
    <w:rsid w:val="005C0EC4"/>
    <w:rPr>
      <w:rFonts w:ascii="Tahoma" w:hAnsi="Tahoma" w:cs="Tahoma"/>
      <w:sz w:val="16"/>
      <w:szCs w:val="16"/>
    </w:rPr>
  </w:style>
  <w:style w:type="paragraph" w:styleId="berarbeitung">
    <w:name w:val="Revision"/>
    <w:hidden/>
    <w:uiPriority w:val="99"/>
    <w:semiHidden/>
    <w:rsid w:val="008552B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documentManagement>
</p:properties>
</file>

<file path=customXml/itemProps1.xml><?xml version="1.0" encoding="utf-8"?>
<ds:datastoreItem xmlns:ds="http://schemas.openxmlformats.org/officeDocument/2006/customXml" ds:itemID="{B609AF04-F720-4499-AB4F-3179E09B4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998C60-B5C1-43AB-B46C-3E47B120AC3A}">
  <ds:schemaRefs>
    <ds:schemaRef ds:uri="http://schemas.microsoft.com/sharepoint/v3/contenttype/forms"/>
  </ds:schemaRefs>
</ds:datastoreItem>
</file>

<file path=customXml/itemProps3.xml><?xml version="1.0" encoding="utf-8"?>
<ds:datastoreItem xmlns:ds="http://schemas.openxmlformats.org/officeDocument/2006/customXml" ds:itemID="{065220A4-E03A-48F6-B34F-9D841C59F77C}">
  <ds:schemaRefs>
    <ds:schemaRef ds:uri="http://schemas.microsoft.com/sharepoint/events"/>
  </ds:schemaRefs>
</ds:datastoreItem>
</file>

<file path=customXml/itemProps4.xml><?xml version="1.0" encoding="utf-8"?>
<ds:datastoreItem xmlns:ds="http://schemas.openxmlformats.org/officeDocument/2006/customXml" ds:itemID="{034B39D6-E12F-4389-91A3-3FDAD1DE2BEC}">
  <ds:schemaRefs>
    <ds:schemaRef ds:uri="http://schemas.microsoft.com/office/2006/metadata/longProperties"/>
  </ds:schemaRefs>
</ds:datastoreItem>
</file>

<file path=customXml/itemProps5.xml><?xml version="1.0" encoding="utf-8"?>
<ds:datastoreItem xmlns:ds="http://schemas.openxmlformats.org/officeDocument/2006/customXml" ds:itemID="{55C9F7F2-7831-4CF6-866C-3D92214F5F55}">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6941</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_</vt:lpstr>
      <vt:lpstr>_</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Schneider Res</dc:creator>
  <cp:keywords/>
  <cp:lastModifiedBy>Kessler Gianfranco (kesslgia)</cp:lastModifiedBy>
  <cp:revision>2</cp:revision>
  <dcterms:created xsi:type="dcterms:W3CDTF">2025-05-25T10:54:00Z</dcterms:created>
  <dcterms:modified xsi:type="dcterms:W3CDTF">2025-05-25T10:54:00Z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RevIMBCS">
    <vt:lpwstr>4;#HS internal only|02642c3c-86e4-40ea-ac41-6962aa81e4d2</vt:lpwstr>
  </property>
</Properties>
</file>